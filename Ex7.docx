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11ECF" w14:textId="77777777" w:rsidR="002D7C2A" w:rsidRDefault="002D7C2A" w:rsidP="002D7C2A">
      <w:pPr>
        <w:spacing w:line="360" w:lineRule="auto"/>
        <w:rPr>
          <w:rFonts w:ascii="Tahoma" w:hAnsi="Tahoma" w:cs="Tahoma" w:hint="cs"/>
          <w:rtl/>
        </w:rPr>
      </w:pPr>
    </w:p>
    <w:p w14:paraId="3397BA53" w14:textId="77777777" w:rsidR="002D7C2A" w:rsidRDefault="002D7C2A" w:rsidP="002D7C2A">
      <w:pPr>
        <w:spacing w:line="360" w:lineRule="auto"/>
        <w:jc w:val="center"/>
        <w:rPr>
          <w:sz w:val="40"/>
          <w:szCs w:val="40"/>
          <w:u w:val="single"/>
        </w:rPr>
      </w:pPr>
    </w:p>
    <w:p w14:paraId="5ED3D4CC" w14:textId="77777777" w:rsidR="002D7C2A" w:rsidRPr="00D168A7" w:rsidRDefault="005A72A9" w:rsidP="00902C6D">
      <w:pPr>
        <w:spacing w:line="360" w:lineRule="auto"/>
        <w:jc w:val="center"/>
        <w:rPr>
          <w:sz w:val="48"/>
          <w:szCs w:val="48"/>
          <w:rtl/>
        </w:rPr>
      </w:pPr>
      <w:r w:rsidRPr="00D168A7">
        <w:rPr>
          <w:rFonts w:hint="cs"/>
          <w:sz w:val="40"/>
          <w:szCs w:val="40"/>
          <w:rtl/>
        </w:rPr>
        <w:t xml:space="preserve">מעבדה </w:t>
      </w:r>
      <w:r>
        <w:rPr>
          <w:rFonts w:hint="cs"/>
          <w:sz w:val="40"/>
          <w:szCs w:val="40"/>
          <w:rtl/>
        </w:rPr>
        <w:t>למיקרו</w:t>
      </w:r>
      <w:r w:rsidR="00902C6D">
        <w:rPr>
          <w:rFonts w:hint="cs"/>
          <w:sz w:val="40"/>
          <w:szCs w:val="40"/>
          <w:rtl/>
        </w:rPr>
        <w:t>מחשבים</w:t>
      </w:r>
    </w:p>
    <w:p w14:paraId="7F977D5B" w14:textId="77777777" w:rsidR="002D7C2A" w:rsidRPr="00D168A7" w:rsidRDefault="002D7C2A" w:rsidP="009B31EE">
      <w:pPr>
        <w:spacing w:line="360" w:lineRule="auto"/>
        <w:jc w:val="center"/>
        <w:rPr>
          <w:sz w:val="40"/>
          <w:szCs w:val="40"/>
          <w:rtl/>
        </w:rPr>
      </w:pPr>
      <w:r w:rsidRPr="00D168A7">
        <w:rPr>
          <w:rFonts w:hint="cs"/>
          <w:sz w:val="40"/>
          <w:szCs w:val="40"/>
          <w:rtl/>
        </w:rPr>
        <w:t xml:space="preserve">סמסטר </w:t>
      </w:r>
      <w:r w:rsidR="00902C6D">
        <w:rPr>
          <w:rFonts w:hint="cs"/>
          <w:sz w:val="40"/>
          <w:szCs w:val="40"/>
          <w:rtl/>
        </w:rPr>
        <w:t>א</w:t>
      </w:r>
      <w:r w:rsidRPr="00D168A7">
        <w:rPr>
          <w:rFonts w:hint="cs"/>
          <w:sz w:val="40"/>
          <w:szCs w:val="40"/>
          <w:rtl/>
        </w:rPr>
        <w:t>' תשע"</w:t>
      </w:r>
      <w:r w:rsidR="009B31EE">
        <w:rPr>
          <w:rFonts w:hint="cs"/>
          <w:sz w:val="40"/>
          <w:szCs w:val="40"/>
          <w:rtl/>
        </w:rPr>
        <w:t>ח</w:t>
      </w:r>
    </w:p>
    <w:p w14:paraId="71B117CC" w14:textId="77777777" w:rsidR="002D7C2A" w:rsidRDefault="002D7C2A" w:rsidP="002D7C2A">
      <w:pPr>
        <w:spacing w:line="360" w:lineRule="auto"/>
        <w:jc w:val="center"/>
        <w:rPr>
          <w:sz w:val="40"/>
          <w:szCs w:val="40"/>
          <w:rtl/>
        </w:rPr>
      </w:pPr>
      <w:r w:rsidRPr="00D168A7">
        <w:rPr>
          <w:rFonts w:hint="cs"/>
          <w:sz w:val="40"/>
          <w:szCs w:val="40"/>
          <w:rtl/>
        </w:rPr>
        <w:t>דו"ח מסכם</w:t>
      </w:r>
    </w:p>
    <w:p w14:paraId="31EAE42C" w14:textId="77777777" w:rsidR="002D7C2A" w:rsidRPr="00D168A7" w:rsidRDefault="002D7C2A" w:rsidP="00E35136">
      <w:pPr>
        <w:spacing w:line="360" w:lineRule="auto"/>
        <w:jc w:val="center"/>
        <w:rPr>
          <w:sz w:val="40"/>
          <w:szCs w:val="40"/>
          <w:rtl/>
        </w:rPr>
      </w:pPr>
      <w:r w:rsidRPr="008F7661">
        <w:rPr>
          <w:sz w:val="18"/>
          <w:szCs w:val="18"/>
          <w:rtl/>
        </w:rPr>
        <w:br/>
      </w:r>
      <w:r w:rsidRPr="00D168A7">
        <w:rPr>
          <w:rFonts w:hint="cs"/>
          <w:sz w:val="40"/>
          <w:szCs w:val="40"/>
          <w:rtl/>
        </w:rPr>
        <w:t>מספר ניסוי:</w:t>
      </w:r>
      <w:r w:rsidR="00E35136">
        <w:rPr>
          <w:rFonts w:hint="cs"/>
          <w:sz w:val="40"/>
          <w:szCs w:val="40"/>
          <w:rtl/>
        </w:rPr>
        <w:t xml:space="preserve"> 7</w:t>
      </w:r>
    </w:p>
    <w:p w14:paraId="1B403797" w14:textId="77777777" w:rsidR="002D7C2A" w:rsidRPr="00D168A7" w:rsidRDefault="002D7C2A" w:rsidP="00E35136">
      <w:pPr>
        <w:spacing w:line="360" w:lineRule="auto"/>
        <w:jc w:val="center"/>
        <w:rPr>
          <w:sz w:val="28"/>
          <w:szCs w:val="28"/>
          <w:rtl/>
        </w:rPr>
      </w:pPr>
      <w:r w:rsidRPr="00D168A7">
        <w:rPr>
          <w:rFonts w:hint="cs"/>
          <w:sz w:val="32"/>
          <w:szCs w:val="32"/>
          <w:rtl/>
        </w:rPr>
        <w:t>שם הניסוי</w:t>
      </w:r>
      <w:r w:rsidR="00E35136">
        <w:rPr>
          <w:rFonts w:hint="cs"/>
          <w:sz w:val="28"/>
          <w:szCs w:val="28"/>
          <w:rtl/>
        </w:rPr>
        <w:t>: מעבדה 7</w:t>
      </w:r>
    </w:p>
    <w:p w14:paraId="09A159E6" w14:textId="77777777" w:rsidR="002D7C2A" w:rsidRPr="00D168A7" w:rsidRDefault="002D7C2A" w:rsidP="002D7C2A">
      <w:pPr>
        <w:rPr>
          <w:sz w:val="28"/>
          <w:szCs w:val="28"/>
          <w:rtl/>
        </w:rPr>
      </w:pPr>
    </w:p>
    <w:p w14:paraId="0E028F52" w14:textId="77777777" w:rsidR="002D7C2A" w:rsidRDefault="002D7C2A" w:rsidP="002D7C2A">
      <w:pPr>
        <w:rPr>
          <w:rtl/>
        </w:rPr>
      </w:pPr>
    </w:p>
    <w:p w14:paraId="1340EA33" w14:textId="77777777" w:rsidR="002D7C2A" w:rsidRPr="00D168A7" w:rsidRDefault="002D7C2A" w:rsidP="009B31EE">
      <w:pPr>
        <w:spacing w:line="360" w:lineRule="auto"/>
        <w:rPr>
          <w:sz w:val="40"/>
          <w:szCs w:val="40"/>
          <w:rtl/>
        </w:rPr>
      </w:pPr>
      <w:r w:rsidRPr="00D168A7">
        <w:rPr>
          <w:rFonts w:hint="cs"/>
          <w:sz w:val="40"/>
          <w:szCs w:val="40"/>
          <w:rtl/>
        </w:rPr>
        <w:t xml:space="preserve">קבוצה: </w:t>
      </w:r>
      <w:r w:rsidR="00E35136">
        <w:rPr>
          <w:rFonts w:hint="cs"/>
          <w:sz w:val="40"/>
          <w:szCs w:val="40"/>
          <w:rtl/>
        </w:rPr>
        <w:t>שלישי צהריים</w:t>
      </w:r>
    </w:p>
    <w:p w14:paraId="0AC9288A" w14:textId="52D0560C" w:rsidR="002D7C2A" w:rsidRPr="00D168A7" w:rsidRDefault="002D7C2A" w:rsidP="00355A74">
      <w:pPr>
        <w:spacing w:line="360" w:lineRule="auto"/>
        <w:rPr>
          <w:rFonts w:ascii="Tahoma" w:hAnsi="Tahoma" w:cs="Tahoma"/>
          <w:sz w:val="32"/>
          <w:szCs w:val="32"/>
          <w:rtl/>
        </w:rPr>
      </w:pPr>
    </w:p>
    <w:p w14:paraId="6224F260" w14:textId="77777777" w:rsidR="002D7C2A" w:rsidRDefault="002D7C2A" w:rsidP="002D7C2A">
      <w:pPr>
        <w:spacing w:line="360" w:lineRule="auto"/>
        <w:rPr>
          <w:rFonts w:ascii="Tahoma" w:hAnsi="Tahoma" w:cs="Tahoma"/>
          <w:sz w:val="32"/>
          <w:szCs w:val="32"/>
          <w:rtl/>
        </w:rPr>
      </w:pPr>
      <w:r>
        <w:rPr>
          <w:rFonts w:ascii="Tahoma" w:hAnsi="Tahoma" w:cs="Tahoma" w:hint="cs"/>
          <w:sz w:val="32"/>
          <w:szCs w:val="32"/>
          <w:rtl/>
        </w:rPr>
        <w:t>...................................................................................................</w:t>
      </w:r>
    </w:p>
    <w:p w14:paraId="3E732837" w14:textId="77777777" w:rsidR="002D7C2A" w:rsidRDefault="002D7C2A" w:rsidP="002D7C2A">
      <w:pPr>
        <w:spacing w:line="36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שם המדריך הבודק:_________________</w:t>
      </w:r>
    </w:p>
    <w:p w14:paraId="62DA8990" w14:textId="77777777" w:rsidR="002D7C2A" w:rsidRDefault="002D7C2A" w:rsidP="002D7C2A">
      <w:pPr>
        <w:spacing w:line="36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ציון:_____</w:t>
      </w:r>
    </w:p>
    <w:p w14:paraId="74DC535E" w14:textId="77777777" w:rsidR="002D7C2A" w:rsidRDefault="002D7C2A" w:rsidP="002D7C2A">
      <w:pPr>
        <w:spacing w:line="360" w:lineRule="auto"/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rtl/>
        </w:rPr>
        <w:t>הערות:_______________________________</w:t>
      </w:r>
    </w:p>
    <w:p w14:paraId="4377393B" w14:textId="77777777" w:rsidR="00C23506" w:rsidRDefault="00C23506" w:rsidP="002D7C2A">
      <w:pPr>
        <w:spacing w:line="36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/>
        </w:rPr>
        <w:br w:type="page"/>
      </w:r>
    </w:p>
    <w:p w14:paraId="4FDB5E7B" w14:textId="77777777" w:rsidR="00533098" w:rsidRDefault="00533098" w:rsidP="00533098">
      <w:pPr>
        <w:jc w:val="center"/>
        <w:rPr>
          <w:sz w:val="40"/>
          <w:szCs w:val="40"/>
          <w:rtl/>
        </w:rPr>
      </w:pPr>
    </w:p>
    <w:p w14:paraId="2DC46A8E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8000"/>
          <w:sz w:val="20"/>
          <w:szCs w:val="20"/>
        </w:rPr>
        <w:t>;***********************************</w:t>
      </w:r>
    </w:p>
    <w:p w14:paraId="01A74917" w14:textId="77777777" w:rsidR="00355A74" w:rsidRDefault="008834D9" w:rsidP="00355A74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834D9">
        <w:rPr>
          <w:rFonts w:ascii="Courier New" w:hAnsi="Courier New" w:cs="Courier New"/>
          <w:color w:val="008000"/>
          <w:sz w:val="20"/>
          <w:szCs w:val="20"/>
        </w:rPr>
        <w:t xml:space="preserve">;   </w:t>
      </w:r>
      <w:proofErr w:type="gramEnd"/>
      <w:r w:rsidRPr="008834D9">
        <w:rPr>
          <w:rFonts w:ascii="Courier New" w:hAnsi="Courier New" w:cs="Courier New"/>
          <w:color w:val="008000"/>
          <w:sz w:val="20"/>
          <w:szCs w:val="20"/>
        </w:rPr>
        <w:t>lab7_Part1</w:t>
      </w:r>
    </w:p>
    <w:p w14:paraId="4A9DDD8A" w14:textId="184A9E4A" w:rsidR="008834D9" w:rsidRPr="008834D9" w:rsidRDefault="008834D9" w:rsidP="00355A74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8834D9">
        <w:rPr>
          <w:rFonts w:ascii="Courier New" w:hAnsi="Courier New" w:cs="Courier New"/>
          <w:color w:val="008000"/>
          <w:sz w:val="20"/>
          <w:szCs w:val="20"/>
        </w:rPr>
        <w:t>;***********************************</w:t>
      </w:r>
    </w:p>
    <w:p w14:paraId="2548D505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>#</w:t>
      </w:r>
      <w:r w:rsidRPr="008834D9">
        <w:rPr>
          <w:rFonts w:ascii="Courier New" w:hAnsi="Courier New" w:cs="Courier New"/>
          <w:color w:val="0080FF"/>
          <w:sz w:val="20"/>
          <w:szCs w:val="20"/>
        </w:rPr>
        <w:t>include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8834D9">
        <w:rPr>
          <w:rFonts w:ascii="Courier New" w:hAnsi="Courier New" w:cs="Courier New"/>
          <w:color w:val="000000"/>
          <w:sz w:val="20"/>
          <w:szCs w:val="20"/>
        </w:rPr>
        <w:t>ADUC841.h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620EB24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>CSEG</w:t>
      </w:r>
    </w:p>
    <w:p w14:paraId="67E9CB79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80FF"/>
          <w:sz w:val="20"/>
          <w:szCs w:val="20"/>
        </w:rPr>
        <w:t>ORG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34D9">
        <w:rPr>
          <w:rFonts w:ascii="Courier New" w:hAnsi="Courier New" w:cs="Courier New"/>
          <w:color w:val="FF8000"/>
          <w:sz w:val="20"/>
          <w:szCs w:val="20"/>
        </w:rPr>
        <w:t>0000h</w:t>
      </w:r>
    </w:p>
    <w:p w14:paraId="0F2FC37E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JMP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MAIN</w:t>
      </w:r>
    </w:p>
    <w:p w14:paraId="366B66C8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834D9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8834D9">
        <w:rPr>
          <w:rFonts w:ascii="Courier New" w:hAnsi="Courier New" w:cs="Courier New"/>
          <w:color w:val="008000"/>
          <w:sz w:val="20"/>
          <w:szCs w:val="20"/>
        </w:rPr>
        <w:t>_____________________________________SUBROUTINES</w:t>
      </w:r>
    </w:p>
    <w:p w14:paraId="5152CE5D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80FF"/>
          <w:sz w:val="20"/>
          <w:szCs w:val="20"/>
        </w:rPr>
        <w:t>ORG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34D9">
        <w:rPr>
          <w:rFonts w:ascii="Courier New" w:hAnsi="Courier New" w:cs="Courier New"/>
          <w:color w:val="FF8000"/>
          <w:sz w:val="20"/>
          <w:szCs w:val="20"/>
        </w:rPr>
        <w:t>000</w:t>
      </w:r>
      <w:proofErr w:type="gramStart"/>
      <w:r w:rsidRPr="008834D9">
        <w:rPr>
          <w:rFonts w:ascii="Courier New" w:hAnsi="Courier New" w:cs="Courier New"/>
          <w:color w:val="FF8000"/>
          <w:sz w:val="20"/>
          <w:szCs w:val="20"/>
        </w:rPr>
        <w:t>Bh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34D9">
        <w:rPr>
          <w:rFonts w:ascii="Courier New" w:hAnsi="Courier New" w:cs="Courier New"/>
          <w:color w:val="008000"/>
          <w:sz w:val="20"/>
          <w:szCs w:val="20"/>
        </w:rPr>
        <w:t>;TIMER</w:t>
      </w:r>
      <w:proofErr w:type="gramEnd"/>
      <w:r w:rsidRPr="008834D9">
        <w:rPr>
          <w:rFonts w:ascii="Courier New" w:hAnsi="Courier New" w:cs="Courier New"/>
          <w:color w:val="008000"/>
          <w:sz w:val="20"/>
          <w:szCs w:val="20"/>
        </w:rPr>
        <w:t xml:space="preserve"> 0 INT</w:t>
      </w:r>
    </w:p>
    <w:p w14:paraId="70C3991A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flag0</w:t>
      </w:r>
    </w:p>
    <w:p w14:paraId="1AD57A0D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RETI</w:t>
      </w:r>
    </w:p>
    <w:p w14:paraId="0AB80517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80FF"/>
          <w:sz w:val="20"/>
          <w:szCs w:val="20"/>
        </w:rPr>
        <w:t>ORG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34D9">
        <w:rPr>
          <w:rFonts w:ascii="Courier New" w:hAnsi="Courier New" w:cs="Courier New"/>
          <w:color w:val="FF8000"/>
          <w:sz w:val="20"/>
          <w:szCs w:val="20"/>
        </w:rPr>
        <w:t>001</w:t>
      </w:r>
      <w:proofErr w:type="gramStart"/>
      <w:r w:rsidRPr="008834D9">
        <w:rPr>
          <w:rFonts w:ascii="Courier New" w:hAnsi="Courier New" w:cs="Courier New"/>
          <w:color w:val="FF8000"/>
          <w:sz w:val="20"/>
          <w:szCs w:val="20"/>
        </w:rPr>
        <w:t>Bh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34D9">
        <w:rPr>
          <w:rFonts w:ascii="Courier New" w:hAnsi="Courier New" w:cs="Courier New"/>
          <w:color w:val="008000"/>
          <w:sz w:val="20"/>
          <w:szCs w:val="20"/>
        </w:rPr>
        <w:t>;TIMER</w:t>
      </w:r>
      <w:proofErr w:type="gramEnd"/>
      <w:r w:rsidRPr="008834D9">
        <w:rPr>
          <w:rFonts w:ascii="Courier New" w:hAnsi="Courier New" w:cs="Courier New"/>
          <w:color w:val="008000"/>
          <w:sz w:val="20"/>
          <w:szCs w:val="20"/>
        </w:rPr>
        <w:t xml:space="preserve"> 1 INT</w:t>
      </w:r>
    </w:p>
    <w:p w14:paraId="50A7F7F4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flag1</w:t>
      </w:r>
    </w:p>
    <w:p w14:paraId="56E0391C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RETI</w:t>
      </w:r>
    </w:p>
    <w:p w14:paraId="72FBCF78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834D9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8834D9">
        <w:rPr>
          <w:rFonts w:ascii="Courier New" w:hAnsi="Courier New" w:cs="Courier New"/>
          <w:color w:val="008000"/>
          <w:sz w:val="20"/>
          <w:szCs w:val="20"/>
        </w:rPr>
        <w:t>_____________________________________Main</w:t>
      </w:r>
    </w:p>
    <w:p w14:paraId="415328CD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80FF"/>
          <w:sz w:val="20"/>
          <w:szCs w:val="20"/>
        </w:rPr>
        <w:t>ORG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34D9">
        <w:rPr>
          <w:rFonts w:ascii="Courier New" w:hAnsi="Courier New" w:cs="Courier New"/>
          <w:color w:val="FF8000"/>
          <w:sz w:val="20"/>
          <w:szCs w:val="20"/>
        </w:rPr>
        <w:t>0100h</w:t>
      </w:r>
    </w:p>
    <w:p w14:paraId="2E512434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>MAIN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14:paraId="79E6AFA9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834D9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8834D9">
        <w:rPr>
          <w:rFonts w:ascii="Courier New" w:hAnsi="Courier New" w:cs="Courier New"/>
          <w:color w:val="008000"/>
          <w:sz w:val="20"/>
          <w:szCs w:val="20"/>
        </w:rPr>
        <w:t>____DACs______</w:t>
      </w:r>
    </w:p>
    <w:p w14:paraId="21EDDF42" w14:textId="77777777" w:rsidR="008834D9" w:rsidRPr="008834D9" w:rsidRDefault="008834D9" w:rsidP="00646C86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DACCON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8834D9">
        <w:rPr>
          <w:rFonts w:ascii="Courier New" w:hAnsi="Courier New" w:cs="Courier New"/>
          <w:color w:val="FF8000"/>
          <w:sz w:val="20"/>
          <w:szCs w:val="20"/>
        </w:rPr>
        <w:t>11111111</w:t>
      </w:r>
      <w:proofErr w:type="gramStart"/>
      <w:r w:rsidRPr="008834D9">
        <w:rPr>
          <w:rFonts w:ascii="Courier New" w:hAnsi="Courier New" w:cs="Courier New"/>
          <w:color w:val="FF8000"/>
          <w:sz w:val="20"/>
          <w:szCs w:val="20"/>
        </w:rPr>
        <w:t>b</w:t>
      </w:r>
      <w:r w:rsidR="00646C8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646C86" w:rsidRPr="008834D9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="00646C86" w:rsidRPr="008834D9">
        <w:rPr>
          <w:rFonts w:ascii="Courier New" w:hAnsi="Courier New" w:cs="Courier New"/>
          <w:color w:val="008000"/>
          <w:sz w:val="20"/>
          <w:szCs w:val="20"/>
        </w:rPr>
        <w:t xml:space="preserve">8bits DACs, 0-5v, </w:t>
      </w:r>
      <w:proofErr w:type="spellStart"/>
      <w:r w:rsidR="00646C86" w:rsidRPr="008834D9">
        <w:rPr>
          <w:rFonts w:ascii="Courier New" w:hAnsi="Courier New" w:cs="Courier New"/>
          <w:color w:val="008000"/>
          <w:sz w:val="20"/>
          <w:szCs w:val="20"/>
        </w:rPr>
        <w:t>output,sync</w:t>
      </w:r>
      <w:proofErr w:type="spellEnd"/>
      <w:r w:rsidR="00646C86" w:rsidRPr="008834D9">
        <w:rPr>
          <w:rFonts w:ascii="Courier New" w:hAnsi="Courier New" w:cs="Courier New"/>
          <w:color w:val="008000"/>
          <w:sz w:val="20"/>
          <w:szCs w:val="20"/>
        </w:rPr>
        <w:t xml:space="preserve">, power on </w:t>
      </w:r>
    </w:p>
    <w:p w14:paraId="3D9A9A01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834D9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8834D9">
        <w:rPr>
          <w:rFonts w:ascii="Courier New" w:hAnsi="Courier New" w:cs="Courier New"/>
          <w:color w:val="008000"/>
          <w:sz w:val="20"/>
          <w:szCs w:val="20"/>
        </w:rPr>
        <w:t>____Timers_____</w:t>
      </w:r>
    </w:p>
    <w:p w14:paraId="6F12E696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TMOD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8834D9">
        <w:rPr>
          <w:rFonts w:ascii="Courier New" w:hAnsi="Courier New" w:cs="Courier New"/>
          <w:color w:val="FF8000"/>
          <w:sz w:val="20"/>
          <w:szCs w:val="20"/>
        </w:rPr>
        <w:t>00100010b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834D9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8834D9">
        <w:rPr>
          <w:rFonts w:ascii="Courier New" w:hAnsi="Courier New" w:cs="Courier New"/>
          <w:color w:val="008000"/>
          <w:sz w:val="20"/>
          <w:szCs w:val="20"/>
        </w:rPr>
        <w:t xml:space="preserve"> set both timers to mode2</w:t>
      </w:r>
    </w:p>
    <w:p w14:paraId="4324FA9C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TH0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8834D9">
        <w:rPr>
          <w:rFonts w:ascii="Courier New" w:hAnsi="Courier New" w:cs="Courier New"/>
          <w:color w:val="FF8000"/>
          <w:sz w:val="20"/>
          <w:szCs w:val="20"/>
        </w:rPr>
        <w:t>06H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834D9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8834D9">
        <w:rPr>
          <w:rFonts w:ascii="Courier New" w:hAnsi="Courier New" w:cs="Courier New"/>
          <w:color w:val="008000"/>
          <w:sz w:val="20"/>
          <w:szCs w:val="20"/>
        </w:rPr>
        <w:t xml:space="preserve"> set to 250 ticks</w:t>
      </w:r>
    </w:p>
    <w:p w14:paraId="7CAEFEB9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TH1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8834D9">
        <w:rPr>
          <w:rFonts w:ascii="Courier New" w:hAnsi="Courier New" w:cs="Courier New"/>
          <w:color w:val="FF8000"/>
          <w:sz w:val="20"/>
          <w:szCs w:val="20"/>
        </w:rPr>
        <w:t>0CEH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834D9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8834D9">
        <w:rPr>
          <w:rFonts w:ascii="Courier New" w:hAnsi="Courier New" w:cs="Courier New"/>
          <w:color w:val="008000"/>
          <w:sz w:val="20"/>
          <w:szCs w:val="20"/>
        </w:rPr>
        <w:t xml:space="preserve"> set to 50 ticks</w:t>
      </w:r>
    </w:p>
    <w:p w14:paraId="606EE70E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TR0              </w:t>
      </w:r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834D9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8834D9">
        <w:rPr>
          <w:rFonts w:ascii="Courier New" w:hAnsi="Courier New" w:cs="Courier New"/>
          <w:color w:val="008000"/>
          <w:sz w:val="20"/>
          <w:szCs w:val="20"/>
        </w:rPr>
        <w:t xml:space="preserve"> Activate timer 0</w:t>
      </w:r>
    </w:p>
    <w:p w14:paraId="19A2FB00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TR1              </w:t>
      </w:r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834D9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8834D9">
        <w:rPr>
          <w:rFonts w:ascii="Courier New" w:hAnsi="Courier New" w:cs="Courier New"/>
          <w:color w:val="008000"/>
          <w:sz w:val="20"/>
          <w:szCs w:val="20"/>
        </w:rPr>
        <w:t xml:space="preserve"> Activate timer 1</w:t>
      </w:r>
    </w:p>
    <w:p w14:paraId="1C83EC98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ET0              </w:t>
      </w:r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834D9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8834D9">
        <w:rPr>
          <w:rFonts w:ascii="Courier New" w:hAnsi="Courier New" w:cs="Courier New"/>
          <w:color w:val="008000"/>
          <w:sz w:val="20"/>
          <w:szCs w:val="20"/>
        </w:rPr>
        <w:t xml:space="preserve"> enable timer 0 interrupt</w:t>
      </w:r>
    </w:p>
    <w:p w14:paraId="0C184289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ET1              </w:t>
      </w:r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834D9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8834D9">
        <w:rPr>
          <w:rFonts w:ascii="Courier New" w:hAnsi="Courier New" w:cs="Courier New"/>
          <w:color w:val="008000"/>
          <w:sz w:val="20"/>
          <w:szCs w:val="20"/>
        </w:rPr>
        <w:t xml:space="preserve"> enable timer 1 interrupt</w:t>
      </w:r>
    </w:p>
    <w:p w14:paraId="19BD47E8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>2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34D9">
        <w:rPr>
          <w:rFonts w:ascii="Courier New" w:hAnsi="Courier New" w:cs="Courier New"/>
          <w:color w:val="000000"/>
          <w:sz w:val="20"/>
          <w:szCs w:val="20"/>
        </w:rPr>
        <w:t>#</w:t>
      </w:r>
      <w:proofErr w:type="gramEnd"/>
      <w:r w:rsidRPr="008834D9">
        <w:rPr>
          <w:rFonts w:ascii="Courier New" w:hAnsi="Courier New" w:cs="Courier New"/>
          <w:color w:val="FF8000"/>
          <w:sz w:val="20"/>
          <w:szCs w:val="20"/>
        </w:rPr>
        <w:t>0000H</w:t>
      </w:r>
    </w:p>
    <w:p w14:paraId="0D7C435C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>3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34D9">
        <w:rPr>
          <w:rFonts w:ascii="Courier New" w:hAnsi="Courier New" w:cs="Courier New"/>
          <w:color w:val="000000"/>
          <w:sz w:val="20"/>
          <w:szCs w:val="20"/>
        </w:rPr>
        <w:t>#</w:t>
      </w:r>
      <w:proofErr w:type="gramEnd"/>
      <w:r w:rsidRPr="008834D9">
        <w:rPr>
          <w:rFonts w:ascii="Courier New" w:hAnsi="Courier New" w:cs="Courier New"/>
          <w:color w:val="FF8000"/>
          <w:sz w:val="20"/>
          <w:szCs w:val="20"/>
        </w:rPr>
        <w:t>0000H</w:t>
      </w:r>
    </w:p>
    <w:p w14:paraId="7330DD1C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EA               </w:t>
      </w:r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834D9">
        <w:rPr>
          <w:rFonts w:ascii="Courier New" w:hAnsi="Courier New" w:cs="Courier New"/>
          <w:color w:val="008000"/>
          <w:sz w:val="20"/>
          <w:szCs w:val="20"/>
        </w:rPr>
        <w:t>;enables</w:t>
      </w:r>
      <w:proofErr w:type="gramEnd"/>
      <w:r w:rsidRPr="008834D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8834D9">
        <w:rPr>
          <w:rFonts w:ascii="Courier New" w:hAnsi="Courier New" w:cs="Courier New"/>
          <w:color w:val="008000"/>
          <w:sz w:val="20"/>
          <w:szCs w:val="20"/>
        </w:rPr>
        <w:t>ints</w:t>
      </w:r>
      <w:proofErr w:type="spellEnd"/>
    </w:p>
    <w:p w14:paraId="349F8052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>DPTR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34D9">
        <w:rPr>
          <w:rFonts w:ascii="Courier New" w:hAnsi="Courier New" w:cs="Courier New"/>
          <w:color w:val="000000"/>
          <w:sz w:val="20"/>
          <w:szCs w:val="20"/>
        </w:rPr>
        <w:t>#</w:t>
      </w:r>
      <w:proofErr w:type="gramEnd"/>
      <w:r w:rsidRPr="008834D9">
        <w:rPr>
          <w:rFonts w:ascii="Courier New" w:hAnsi="Courier New" w:cs="Courier New"/>
          <w:color w:val="000000"/>
          <w:sz w:val="20"/>
          <w:szCs w:val="20"/>
        </w:rPr>
        <w:t>Cosine</w:t>
      </w:r>
      <w:proofErr w:type="spellEnd"/>
    </w:p>
    <w:p w14:paraId="660A9B16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834D9">
        <w:rPr>
          <w:rFonts w:ascii="Courier New" w:hAnsi="Courier New" w:cs="Courier New"/>
          <w:color w:val="000000"/>
          <w:sz w:val="20"/>
          <w:szCs w:val="20"/>
        </w:rPr>
        <w:t>check_flag</w:t>
      </w:r>
      <w:proofErr w:type="spellEnd"/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14:paraId="3FEC77E7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 JBC flag</w:t>
      </w:r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>0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34D9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 w:rsidRPr="008834D9">
        <w:rPr>
          <w:rFonts w:ascii="Courier New" w:hAnsi="Courier New" w:cs="Courier New"/>
          <w:color w:val="000000"/>
          <w:sz w:val="20"/>
          <w:szCs w:val="20"/>
        </w:rPr>
        <w:t>0_INT</w:t>
      </w:r>
    </w:p>
    <w:p w14:paraId="6DC0BBBF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 JBC flag</w:t>
      </w:r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>1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34D9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 w:rsidRPr="008834D9">
        <w:rPr>
          <w:rFonts w:ascii="Courier New" w:hAnsi="Courier New" w:cs="Courier New"/>
          <w:color w:val="000000"/>
          <w:sz w:val="20"/>
          <w:szCs w:val="20"/>
        </w:rPr>
        <w:t>1_INT</w:t>
      </w:r>
    </w:p>
    <w:p w14:paraId="15EF7EA2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jmp</w:t>
      </w:r>
      <w:proofErr w:type="spellEnd"/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834D9">
        <w:rPr>
          <w:rFonts w:ascii="Courier New" w:hAnsi="Courier New" w:cs="Courier New"/>
          <w:color w:val="000000"/>
          <w:sz w:val="20"/>
          <w:szCs w:val="20"/>
        </w:rPr>
        <w:t>check_flag</w:t>
      </w:r>
      <w:proofErr w:type="spellEnd"/>
    </w:p>
    <w:p w14:paraId="1FD9C43A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>T0_INT</w:t>
      </w:r>
      <w:proofErr w:type="gramStart"/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34D9">
        <w:rPr>
          <w:rFonts w:ascii="Courier New" w:hAnsi="Courier New" w:cs="Courier New"/>
          <w:color w:val="008000"/>
          <w:sz w:val="20"/>
          <w:szCs w:val="20"/>
        </w:rPr>
        <w:t>;Extend</w:t>
      </w:r>
      <w:proofErr w:type="gramEnd"/>
      <w:r w:rsidRPr="008834D9">
        <w:rPr>
          <w:rFonts w:ascii="Courier New" w:hAnsi="Courier New" w:cs="Courier New"/>
          <w:color w:val="008000"/>
          <w:sz w:val="20"/>
          <w:szCs w:val="20"/>
        </w:rPr>
        <w:t xml:space="preserve"> to INT0</w:t>
      </w:r>
    </w:p>
    <w:p w14:paraId="0049A177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PUSH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ACC</w:t>
      </w:r>
    </w:p>
    <w:p w14:paraId="23C41525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>A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34D9"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 w:rsidRPr="008834D9"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346BE7CA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MOVC </w:t>
      </w:r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>A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34D9">
        <w:rPr>
          <w:rFonts w:ascii="Courier New" w:hAnsi="Courier New" w:cs="Courier New"/>
          <w:color w:val="000000"/>
          <w:sz w:val="20"/>
          <w:szCs w:val="20"/>
        </w:rPr>
        <w:t>@</w:t>
      </w:r>
      <w:proofErr w:type="gramEnd"/>
      <w:r w:rsidRPr="008834D9">
        <w:rPr>
          <w:rFonts w:ascii="Courier New" w:hAnsi="Courier New" w:cs="Courier New"/>
          <w:color w:val="000000"/>
          <w:sz w:val="20"/>
          <w:szCs w:val="20"/>
        </w:rPr>
        <w:t>A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8834D9">
        <w:rPr>
          <w:rFonts w:ascii="Courier New" w:hAnsi="Courier New" w:cs="Courier New"/>
          <w:color w:val="000000"/>
          <w:sz w:val="20"/>
          <w:szCs w:val="20"/>
        </w:rPr>
        <w:t>DPTR</w:t>
      </w:r>
    </w:p>
    <w:p w14:paraId="2AA7ECDA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DAC0</w:t>
      </w:r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>L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34D9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</w:p>
    <w:p w14:paraId="07363114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INC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R2</w:t>
      </w:r>
    </w:p>
    <w:p w14:paraId="4505837D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POP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ACC</w:t>
      </w:r>
    </w:p>
    <w:p w14:paraId="7F92273A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JMP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834D9">
        <w:rPr>
          <w:rFonts w:ascii="Courier New" w:hAnsi="Courier New" w:cs="Courier New"/>
          <w:color w:val="000000"/>
          <w:sz w:val="20"/>
          <w:szCs w:val="20"/>
        </w:rPr>
        <w:t>check_flag</w:t>
      </w:r>
      <w:proofErr w:type="spellEnd"/>
    </w:p>
    <w:p w14:paraId="24F7CD97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>T1_INT</w:t>
      </w:r>
      <w:proofErr w:type="gramStart"/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34D9">
        <w:rPr>
          <w:rFonts w:ascii="Courier New" w:hAnsi="Courier New" w:cs="Courier New"/>
          <w:color w:val="008000"/>
          <w:sz w:val="20"/>
          <w:szCs w:val="20"/>
        </w:rPr>
        <w:t>;Extend</w:t>
      </w:r>
      <w:proofErr w:type="gramEnd"/>
      <w:r w:rsidRPr="008834D9">
        <w:rPr>
          <w:rFonts w:ascii="Courier New" w:hAnsi="Courier New" w:cs="Courier New"/>
          <w:color w:val="008000"/>
          <w:sz w:val="20"/>
          <w:szCs w:val="20"/>
        </w:rPr>
        <w:t xml:space="preserve"> to INT1</w:t>
      </w:r>
    </w:p>
    <w:p w14:paraId="5196D486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PUSH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ACC</w:t>
      </w:r>
    </w:p>
    <w:p w14:paraId="2263FB23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>A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34D9"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 w:rsidRPr="008834D9">
        <w:rPr>
          <w:rFonts w:ascii="Courier New" w:hAnsi="Courier New" w:cs="Courier New"/>
          <w:color w:val="000000"/>
          <w:sz w:val="20"/>
          <w:szCs w:val="20"/>
        </w:rPr>
        <w:t>3</w:t>
      </w:r>
    </w:p>
    <w:p w14:paraId="70A63B1D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MOVC </w:t>
      </w:r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>A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34D9">
        <w:rPr>
          <w:rFonts w:ascii="Courier New" w:hAnsi="Courier New" w:cs="Courier New"/>
          <w:color w:val="000000"/>
          <w:sz w:val="20"/>
          <w:szCs w:val="20"/>
        </w:rPr>
        <w:t>@</w:t>
      </w:r>
      <w:proofErr w:type="gramEnd"/>
      <w:r w:rsidRPr="008834D9">
        <w:rPr>
          <w:rFonts w:ascii="Courier New" w:hAnsi="Courier New" w:cs="Courier New"/>
          <w:color w:val="000000"/>
          <w:sz w:val="20"/>
          <w:szCs w:val="20"/>
        </w:rPr>
        <w:t>A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8834D9">
        <w:rPr>
          <w:rFonts w:ascii="Courier New" w:hAnsi="Courier New" w:cs="Courier New"/>
          <w:color w:val="000000"/>
          <w:sz w:val="20"/>
          <w:szCs w:val="20"/>
        </w:rPr>
        <w:t>DPTR</w:t>
      </w:r>
    </w:p>
    <w:p w14:paraId="3436B9BA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DAC1</w:t>
      </w:r>
      <w:proofErr w:type="gramStart"/>
      <w:r w:rsidRPr="008834D9">
        <w:rPr>
          <w:rFonts w:ascii="Courier New" w:hAnsi="Courier New" w:cs="Courier New"/>
          <w:color w:val="000000"/>
          <w:sz w:val="20"/>
          <w:szCs w:val="20"/>
        </w:rPr>
        <w:t>L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834D9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</w:p>
    <w:p w14:paraId="327FE784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INC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R3</w:t>
      </w:r>
    </w:p>
    <w:p w14:paraId="6FE18FB6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POP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ACC</w:t>
      </w:r>
    </w:p>
    <w:p w14:paraId="3B533460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34D9">
        <w:rPr>
          <w:rFonts w:ascii="Courier New" w:hAnsi="Courier New" w:cs="Courier New"/>
          <w:b/>
          <w:bCs/>
          <w:color w:val="0000FF"/>
          <w:sz w:val="20"/>
          <w:szCs w:val="20"/>
        </w:rPr>
        <w:t>JMP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834D9">
        <w:rPr>
          <w:rFonts w:ascii="Courier New" w:hAnsi="Courier New" w:cs="Courier New"/>
          <w:color w:val="000000"/>
          <w:sz w:val="20"/>
          <w:szCs w:val="20"/>
        </w:rPr>
        <w:t>check_flag</w:t>
      </w:r>
      <w:proofErr w:type="spellEnd"/>
    </w:p>
    <w:p w14:paraId="020D1913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>#</w:t>
      </w:r>
      <w:r w:rsidRPr="008834D9">
        <w:rPr>
          <w:rFonts w:ascii="Courier New" w:hAnsi="Courier New" w:cs="Courier New"/>
          <w:color w:val="0080FF"/>
          <w:sz w:val="20"/>
          <w:szCs w:val="20"/>
        </w:rPr>
        <w:t>include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8834D9">
        <w:rPr>
          <w:rFonts w:ascii="Courier New" w:hAnsi="Courier New" w:cs="Courier New"/>
          <w:color w:val="000000"/>
          <w:sz w:val="20"/>
          <w:szCs w:val="20"/>
        </w:rPr>
        <w:t>table.asm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B87AB58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>BSEG</w:t>
      </w:r>
    </w:p>
    <w:p w14:paraId="2EC526B7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flag0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DBIT </w:t>
      </w:r>
      <w:r w:rsidRPr="008834D9">
        <w:rPr>
          <w:rFonts w:ascii="Courier New" w:hAnsi="Courier New" w:cs="Courier New"/>
          <w:color w:val="FF8000"/>
          <w:sz w:val="20"/>
          <w:szCs w:val="20"/>
        </w:rPr>
        <w:t>1</w:t>
      </w:r>
    </w:p>
    <w:p w14:paraId="5C6AF97E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flag1</w:t>
      </w:r>
      <w:r w:rsidRPr="008834D9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8834D9">
        <w:rPr>
          <w:rFonts w:ascii="Courier New" w:hAnsi="Courier New" w:cs="Courier New"/>
          <w:color w:val="000000"/>
          <w:sz w:val="20"/>
          <w:szCs w:val="20"/>
        </w:rPr>
        <w:t xml:space="preserve"> DBIT </w:t>
      </w:r>
      <w:r w:rsidRPr="008834D9">
        <w:rPr>
          <w:rFonts w:ascii="Courier New" w:hAnsi="Courier New" w:cs="Courier New"/>
          <w:color w:val="FF8000"/>
          <w:sz w:val="20"/>
          <w:szCs w:val="20"/>
        </w:rPr>
        <w:t>1</w:t>
      </w:r>
    </w:p>
    <w:p w14:paraId="0EF24DC3" w14:textId="77777777" w:rsidR="008834D9" w:rsidRPr="008834D9" w:rsidRDefault="008834D9" w:rsidP="008834D9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8834D9">
        <w:rPr>
          <w:rFonts w:ascii="Courier New" w:hAnsi="Courier New" w:cs="Courier New"/>
          <w:color w:val="0080FF"/>
          <w:sz w:val="20"/>
          <w:szCs w:val="20"/>
        </w:rPr>
        <w:t>END</w:t>
      </w:r>
    </w:p>
    <w:p w14:paraId="009DF667" w14:textId="77777777" w:rsidR="004A67E6" w:rsidRDefault="004A67E6" w:rsidP="004E0521">
      <w:pPr>
        <w:spacing w:line="360" w:lineRule="auto"/>
        <w:rPr>
          <w:u w:val="single"/>
          <w:rtl/>
        </w:rPr>
      </w:pPr>
    </w:p>
    <w:p w14:paraId="4702889C" w14:textId="77777777" w:rsidR="004A67E6" w:rsidRDefault="004A67E6" w:rsidP="004E0521">
      <w:pPr>
        <w:spacing w:line="360" w:lineRule="auto"/>
        <w:rPr>
          <w:u w:val="single"/>
          <w:rtl/>
        </w:rPr>
      </w:pPr>
    </w:p>
    <w:p w14:paraId="473FB58B" w14:textId="77777777" w:rsidR="003E5565" w:rsidRPr="00BE75B0" w:rsidRDefault="003E5565" w:rsidP="003E5565">
      <w:pPr>
        <w:spacing w:line="360" w:lineRule="auto"/>
        <w:rPr>
          <w:rtl/>
        </w:rPr>
      </w:pPr>
      <w:r>
        <w:rPr>
          <w:rFonts w:hint="cs"/>
          <w:u w:val="single"/>
          <w:rtl/>
        </w:rPr>
        <w:lastRenderedPageBreak/>
        <w:t xml:space="preserve">הסבר לקוד: </w:t>
      </w:r>
      <w:r>
        <w:rPr>
          <w:rFonts w:hint="cs"/>
          <w:rtl/>
        </w:rPr>
        <w:t xml:space="preserve">פעולת הקוד היא שידור אות קוסינוס ב2 סוגים של תדרים. כל תדר נוצר בעזרת </w:t>
      </w:r>
      <w:r>
        <w:rPr>
          <w:rFonts w:hint="cs"/>
        </w:rPr>
        <w:t>TIMER</w:t>
      </w:r>
      <w:r>
        <w:rPr>
          <w:rFonts w:hint="cs"/>
          <w:rtl/>
        </w:rPr>
        <w:t xml:space="preserve"> אחר ועל מנת ליצור את האות יצרנו הרחבה לכל פסיקה אך מכיוון שהפעולה ארוכה ביצענו אותה מחוץ לפסיקה ונעזרנו בדגלים. כלומר </w:t>
      </w:r>
      <w:r w:rsidR="0076748C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פעם שפסיקה מתרחשת נדליק דגל מתאים לפי </w:t>
      </w:r>
      <w:r>
        <w:rPr>
          <w:rFonts w:hint="cs"/>
        </w:rPr>
        <w:t>TIMER</w:t>
      </w:r>
      <w:r>
        <w:t>1</w:t>
      </w:r>
      <w:r>
        <w:rPr>
          <w:rFonts w:hint="cs"/>
          <w:rtl/>
        </w:rPr>
        <w:t xml:space="preserve"> או </w:t>
      </w:r>
      <w:r>
        <w:rPr>
          <w:rFonts w:hint="cs"/>
        </w:rPr>
        <w:t>TIMER</w:t>
      </w:r>
      <w:r>
        <w:t>0</w:t>
      </w:r>
      <w:r>
        <w:rPr>
          <w:rFonts w:hint="cs"/>
          <w:rtl/>
        </w:rPr>
        <w:t xml:space="preserve"> ואז נשלח ל</w:t>
      </w:r>
      <w:r>
        <w:rPr>
          <w:rFonts w:hint="cs"/>
        </w:rPr>
        <w:t>DAC</w:t>
      </w:r>
      <w:r>
        <w:rPr>
          <w:rFonts w:hint="cs"/>
          <w:rtl/>
        </w:rPr>
        <w:t xml:space="preserve"> המתאים את המידע מהטבלה.</w:t>
      </w:r>
    </w:p>
    <w:p w14:paraId="722477E0" w14:textId="77777777" w:rsidR="008834D9" w:rsidRDefault="001840F7" w:rsidP="004E0521">
      <w:pPr>
        <w:spacing w:line="360" w:lineRule="auto"/>
        <w:rPr>
          <w:rtl/>
        </w:rPr>
      </w:pPr>
      <w:r w:rsidRPr="001840F7">
        <w:rPr>
          <w:rFonts w:hint="cs"/>
          <w:u w:val="single"/>
          <w:rtl/>
        </w:rPr>
        <w:t>תוצאות הסקופ</w:t>
      </w:r>
      <w:r>
        <w:rPr>
          <w:rFonts w:hint="cs"/>
          <w:rtl/>
        </w:rPr>
        <w:t>:</w:t>
      </w:r>
    </w:p>
    <w:p w14:paraId="7C17B92B" w14:textId="77777777" w:rsidR="000233BB" w:rsidRPr="008834D9" w:rsidRDefault="00A53BCA" w:rsidP="001547E7">
      <w:pPr>
        <w:spacing w:line="360" w:lineRule="auto"/>
        <w:rPr>
          <w:rtl/>
        </w:rPr>
      </w:pPr>
      <w:r>
        <w:rPr>
          <w:rFonts w:hint="cs"/>
          <w:rtl/>
        </w:rPr>
        <w:t>ניתן לראות שקיבלנו שהתדר של אות1 הוא פי 5 מהאות השני כפי שציפינו</w:t>
      </w:r>
      <w:r w:rsidR="001547E7">
        <w:rPr>
          <w:rFonts w:hint="cs"/>
          <w:rtl/>
        </w:rPr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860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172</m:t>
            </m:r>
          </m:den>
        </m:f>
        <m:r>
          <w:rPr>
            <w:rFonts w:ascii="Cambria Math" w:hAnsi="Cambria Math"/>
          </w:rPr>
          <m:t>=5</m:t>
        </m:r>
      </m:oMath>
    </w:p>
    <w:p w14:paraId="358FF15F" w14:textId="77777777" w:rsidR="004E0521" w:rsidRDefault="001840F7" w:rsidP="004E0521">
      <w:pPr>
        <w:spacing w:line="360" w:lineRule="auto"/>
        <w:rPr>
          <w:del w:id="1" w:author="avihay grigiac" w:date="2018-12-11T14:45:00Z"/>
          <w:rtl/>
        </w:rPr>
      </w:pPr>
      <w:del w:id="2" w:author="avihay grigiac" w:date="2018-12-11T14:45:00Z">
        <w:r>
          <w:rPr>
            <w:noProof/>
          </w:rPr>
          <w:drawing>
            <wp:inline distT="0" distB="0" distL="0" distR="0" wp14:anchorId="476A4ADB" wp14:editId="03E62B53">
              <wp:extent cx="4293634" cy="3083442"/>
              <wp:effectExtent l="0" t="0" r="0" b="3175"/>
              <wp:docPr id="6" name="Pictur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1"/>
                      <pic:cNvPicPr>
                        <a:picLocks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07455" cy="30933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6E2B9004" w14:textId="77777777" w:rsidR="004E0521" w:rsidRDefault="001840F7" w:rsidP="004E0521">
      <w:pPr>
        <w:spacing w:line="360" w:lineRule="auto"/>
        <w:rPr>
          <w:ins w:id="3" w:author="avihay grigiac" w:date="2018-12-11T14:45:00Z"/>
          <w:rtl/>
        </w:rPr>
      </w:pPr>
      <w:ins w:id="4" w:author="avihay grigiac" w:date="2018-12-11T14:45:00Z">
        <w:r>
          <w:rPr>
            <w:noProof/>
          </w:rPr>
          <w:drawing>
            <wp:inline distT="0" distB="0" distL="0" distR="0" wp14:anchorId="476A4ADB" wp14:editId="03E62B53">
              <wp:extent cx="4984750" cy="3336925"/>
              <wp:effectExtent l="0" t="0" r="6350" b="0"/>
              <wp:docPr id="1" name="Pictur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1"/>
                      <pic:cNvPicPr>
                        <a:picLocks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84750" cy="3336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840E6BC" w14:textId="77777777" w:rsidR="001840F7" w:rsidRDefault="001840F7" w:rsidP="004E0521">
      <w:pPr>
        <w:spacing w:line="360" w:lineRule="auto"/>
        <w:rPr>
          <w:rtl/>
        </w:rPr>
      </w:pPr>
    </w:p>
    <w:p w14:paraId="0CE088C0" w14:textId="77777777" w:rsidR="001840F7" w:rsidRDefault="001840F7" w:rsidP="004E0521">
      <w:pPr>
        <w:spacing w:line="360" w:lineRule="auto"/>
        <w:rPr>
          <w:rtl/>
        </w:rPr>
      </w:pPr>
      <w:r w:rsidRPr="001840F7">
        <w:rPr>
          <w:rFonts w:hint="cs"/>
          <w:u w:val="single"/>
          <w:rtl/>
        </w:rPr>
        <w:t xml:space="preserve">מוד </w:t>
      </w:r>
      <w:r w:rsidRPr="001840F7">
        <w:rPr>
          <w:rFonts w:hint="cs"/>
          <w:u w:val="single"/>
        </w:rPr>
        <w:t>X</w:t>
      </w:r>
      <w:r w:rsidRPr="001840F7">
        <w:rPr>
          <w:u w:val="single"/>
        </w:rPr>
        <w:t>Y</w:t>
      </w:r>
      <w:r>
        <w:rPr>
          <w:rFonts w:hint="cs"/>
          <w:rtl/>
        </w:rPr>
        <w:t>:</w:t>
      </w:r>
    </w:p>
    <w:p w14:paraId="1CEAE80C" w14:textId="77777777" w:rsidR="00D86918" w:rsidRPr="008834D9" w:rsidRDefault="003E5565" w:rsidP="004E0521">
      <w:pPr>
        <w:spacing w:line="360" w:lineRule="auto"/>
        <w:rPr>
          <w:rtl/>
        </w:rPr>
      </w:pPr>
      <w:proofErr w:type="gramStart"/>
      <w:ins w:id="5" w:author="avihay grigiac" w:date="2018-12-11T14:45:00Z">
        <w:r>
          <w:rPr>
            <w:rFonts w:hint="cs"/>
          </w:rPr>
          <w:t xml:space="preserve">XY </w:t>
        </w:r>
        <w:r>
          <w:rPr>
            <w:rFonts w:hint="cs"/>
            <w:rtl/>
          </w:rPr>
          <w:t xml:space="preserve"> מציג</w:t>
        </w:r>
        <w:proofErr w:type="gramEnd"/>
        <w:r>
          <w:rPr>
            <w:rFonts w:hint="cs"/>
            <w:rtl/>
          </w:rPr>
          <w:t xml:space="preserve"> לנו את האותות האחת כפונק של השניה, </w:t>
        </w:r>
      </w:ins>
      <w:r w:rsidR="00D86918">
        <w:rPr>
          <w:rFonts w:hint="cs"/>
          <w:rtl/>
        </w:rPr>
        <w:t>כיוון שהתדרים הם כפולה</w:t>
      </w:r>
      <w:r>
        <w:rPr>
          <w:rFonts w:hint="cs"/>
          <w:rtl/>
        </w:rPr>
        <w:t xml:space="preserve"> </w:t>
      </w:r>
      <w:ins w:id="6" w:author="avihay grigiac" w:date="2018-12-11T14:45:00Z">
        <w:r>
          <w:rPr>
            <w:rFonts w:hint="cs"/>
            <w:rtl/>
          </w:rPr>
          <w:t>שלמה</w:t>
        </w:r>
        <w:r w:rsidR="00D86918">
          <w:rPr>
            <w:rFonts w:hint="cs"/>
            <w:rtl/>
          </w:rPr>
          <w:t xml:space="preserve"> </w:t>
        </w:r>
      </w:ins>
      <w:r w:rsidR="00D86918">
        <w:rPr>
          <w:rFonts w:hint="cs"/>
          <w:rtl/>
        </w:rPr>
        <w:t>אחד של השני הם מתלכדים</w:t>
      </w:r>
      <w:ins w:id="7" w:author="avihay grigiac" w:date="2018-12-11T14:45:00Z">
        <w:r>
          <w:rPr>
            <w:rFonts w:hint="cs"/>
            <w:rtl/>
          </w:rPr>
          <w:t xml:space="preserve"> ולא רואים שינוי.</w:t>
        </w:r>
      </w:ins>
    </w:p>
    <w:p w14:paraId="7AD4D3F8" w14:textId="77777777" w:rsidR="000233BB" w:rsidRDefault="000F2B69" w:rsidP="000F2B69">
      <w:pPr>
        <w:rPr>
          <w:del w:id="8" w:author="avihay grigiac" w:date="2018-12-11T14:45:00Z"/>
          <w:sz w:val="32"/>
          <w:szCs w:val="32"/>
        </w:rPr>
      </w:pPr>
      <w:del w:id="9" w:author="avihay grigiac" w:date="2018-12-11T14:45:00Z">
        <w:r w:rsidRPr="00CD4E11">
          <w:rPr>
            <w:rFonts w:hint="cs"/>
            <w:sz w:val="32"/>
            <w:szCs w:val="32"/>
          </w:rPr>
          <w:delText xml:space="preserve"> </w:delText>
        </w:r>
        <w:r w:rsidR="001840F7">
          <w:rPr>
            <w:noProof/>
          </w:rPr>
          <w:drawing>
            <wp:inline distT="0" distB="0" distL="0" distR="0" wp14:anchorId="16D728C7" wp14:editId="57441A6E">
              <wp:extent cx="4228634" cy="3274827"/>
              <wp:effectExtent l="0" t="0" r="635" b="1905"/>
              <wp:docPr id="7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2"/>
                      <pic:cNvPicPr>
                        <a:picLocks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45696" cy="32880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51D4D976" w14:textId="77777777" w:rsidR="000233BB" w:rsidRDefault="003E5565" w:rsidP="000F2B69">
      <w:pPr>
        <w:rPr>
          <w:ins w:id="10" w:author="avihay grigiac" w:date="2018-12-11T14:45:00Z"/>
          <w:sz w:val="32"/>
          <w:szCs w:val="32"/>
        </w:rPr>
      </w:pPr>
      <w:ins w:id="11" w:author="avihay grigiac" w:date="2018-12-11T14:45:00Z"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09ABA06B" wp14:editId="1835F108">
              <wp:simplePos x="0" y="0"/>
              <wp:positionH relativeFrom="column">
                <wp:posOffset>-194310</wp:posOffset>
              </wp:positionH>
              <wp:positionV relativeFrom="paragraph">
                <wp:posOffset>-141605</wp:posOffset>
              </wp:positionV>
              <wp:extent cx="4899025" cy="3622675"/>
              <wp:effectExtent l="0" t="0" r="0" b="0"/>
              <wp:wrapTight wrapText="bothSides">
                <wp:wrapPolygon edited="0">
                  <wp:start x="0" y="0"/>
                  <wp:lineTo x="0" y="21467"/>
                  <wp:lineTo x="21502" y="21467"/>
                  <wp:lineTo x="21502" y="0"/>
                  <wp:lineTo x="0" y="0"/>
                </wp:wrapPolygon>
              </wp:wrapTight>
              <wp:docPr id="3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2"/>
                      <pic:cNvPicPr>
                        <a:picLocks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99025" cy="3622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0F2B69" w:rsidRPr="00CD4E11">
          <w:rPr>
            <w:rFonts w:hint="cs"/>
            <w:sz w:val="32"/>
            <w:szCs w:val="32"/>
          </w:rPr>
          <w:t xml:space="preserve"> </w:t>
        </w:r>
      </w:ins>
    </w:p>
    <w:p w14:paraId="6DA7742F" w14:textId="77777777" w:rsidR="000233BB" w:rsidRDefault="000233BB">
      <w:pPr>
        <w:bidi w:val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C2113A1" w14:textId="77777777" w:rsidR="00A12658" w:rsidRPr="00A12658" w:rsidRDefault="00A12658" w:rsidP="00A12658">
      <w:pPr>
        <w:shd w:val="clear" w:color="auto" w:fill="FFFFFF"/>
        <w:bidi w:val="0"/>
        <w:jc w:val="right"/>
        <w:rPr>
          <w:u w:val="single"/>
          <w:rtl/>
        </w:rPr>
      </w:pPr>
      <w:r w:rsidRPr="00A12658">
        <w:rPr>
          <w:rFonts w:hint="cs"/>
          <w:u w:val="single"/>
          <w:rtl/>
        </w:rPr>
        <w:lastRenderedPageBreak/>
        <w:t>חלק</w:t>
      </w:r>
      <w:r w:rsidRPr="00A12658">
        <w:rPr>
          <w:rFonts w:ascii="Courier New" w:hAnsi="Courier New" w:cs="Courier New" w:hint="cs"/>
          <w:color w:val="008000"/>
          <w:sz w:val="20"/>
          <w:szCs w:val="20"/>
          <w:u w:val="single"/>
          <w:rtl/>
        </w:rPr>
        <w:t xml:space="preserve"> </w:t>
      </w:r>
      <w:r w:rsidRPr="00A12658">
        <w:rPr>
          <w:rFonts w:hint="cs"/>
          <w:u w:val="single"/>
          <w:rtl/>
        </w:rPr>
        <w:t>2</w:t>
      </w:r>
    </w:p>
    <w:p w14:paraId="2BFAD856" w14:textId="77777777" w:rsidR="000233BB" w:rsidRPr="000233BB" w:rsidRDefault="000233BB" w:rsidP="00A12658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8000"/>
          <w:sz w:val="20"/>
          <w:szCs w:val="20"/>
        </w:rPr>
        <w:t>;***********************************</w:t>
      </w:r>
    </w:p>
    <w:p w14:paraId="514A34B5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;   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>lab7_Part1</w:t>
      </w:r>
    </w:p>
    <w:p w14:paraId="26D4D8F3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;   </w:t>
      </w:r>
      <w:proofErr w:type="spellStart"/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>Itai</w:t>
      </w:r>
      <w:proofErr w:type="spellEnd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 Riven</w:t>
      </w:r>
    </w:p>
    <w:p w14:paraId="4E93A9E9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;   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>Avihay Grigiac</w:t>
      </w:r>
    </w:p>
    <w:p w14:paraId="11EA1C00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8000"/>
          <w:sz w:val="20"/>
          <w:szCs w:val="20"/>
        </w:rPr>
        <w:t>;***********************************</w:t>
      </w:r>
    </w:p>
    <w:p w14:paraId="5D40E2FF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>#</w:t>
      </w:r>
      <w:r w:rsidRPr="000233BB">
        <w:rPr>
          <w:rFonts w:ascii="Courier New" w:hAnsi="Courier New" w:cs="Courier New"/>
          <w:color w:val="0080FF"/>
          <w:sz w:val="20"/>
          <w:szCs w:val="20"/>
        </w:rPr>
        <w:t>include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0233BB">
        <w:rPr>
          <w:rFonts w:ascii="Courier New" w:hAnsi="Courier New" w:cs="Courier New"/>
          <w:color w:val="000000"/>
          <w:sz w:val="20"/>
          <w:szCs w:val="20"/>
        </w:rPr>
        <w:t>ADUC841.h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D5136EB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SWITCH </w:t>
      </w:r>
      <w:r w:rsidRPr="000233BB">
        <w:rPr>
          <w:rFonts w:ascii="Courier New" w:hAnsi="Courier New" w:cs="Courier New"/>
          <w:color w:val="0080FF"/>
          <w:sz w:val="20"/>
          <w:szCs w:val="20"/>
        </w:rPr>
        <w:t>EQU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P3.2</w:t>
      </w:r>
    </w:p>
    <w:p w14:paraId="4FB48686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>CSEG</w:t>
      </w:r>
    </w:p>
    <w:p w14:paraId="5B99A283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80FF"/>
          <w:sz w:val="20"/>
          <w:szCs w:val="20"/>
        </w:rPr>
        <w:t>ORG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33BB">
        <w:rPr>
          <w:rFonts w:ascii="Courier New" w:hAnsi="Courier New" w:cs="Courier New"/>
          <w:color w:val="FF8000"/>
          <w:sz w:val="20"/>
          <w:szCs w:val="20"/>
        </w:rPr>
        <w:t>0000h</w:t>
      </w:r>
    </w:p>
    <w:p w14:paraId="2FFC61A5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JMP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MAIN</w:t>
      </w:r>
    </w:p>
    <w:p w14:paraId="003AB98F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233BB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>_____________________________________SUBROUTINES</w:t>
      </w:r>
    </w:p>
    <w:p w14:paraId="67ED426B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80FF"/>
          <w:sz w:val="20"/>
          <w:szCs w:val="20"/>
        </w:rPr>
        <w:t>ORG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33BB">
        <w:rPr>
          <w:rFonts w:ascii="Courier New" w:hAnsi="Courier New" w:cs="Courier New"/>
          <w:color w:val="FF8000"/>
          <w:sz w:val="20"/>
          <w:szCs w:val="20"/>
        </w:rPr>
        <w:t>000</w:t>
      </w:r>
      <w:proofErr w:type="gramStart"/>
      <w:r w:rsidRPr="000233BB">
        <w:rPr>
          <w:rFonts w:ascii="Courier New" w:hAnsi="Courier New" w:cs="Courier New"/>
          <w:color w:val="FF8000"/>
          <w:sz w:val="20"/>
          <w:szCs w:val="20"/>
        </w:rPr>
        <w:t>Bh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33BB">
        <w:rPr>
          <w:rFonts w:ascii="Courier New" w:hAnsi="Courier New" w:cs="Courier New"/>
          <w:color w:val="008000"/>
          <w:sz w:val="20"/>
          <w:szCs w:val="20"/>
        </w:rPr>
        <w:t>;TIMER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 0 INT</w:t>
      </w:r>
    </w:p>
    <w:p w14:paraId="1419E7CE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flag0</w:t>
      </w:r>
    </w:p>
    <w:p w14:paraId="40DE7F09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RETI</w:t>
      </w:r>
    </w:p>
    <w:p w14:paraId="32BC54C3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80FF"/>
          <w:sz w:val="20"/>
          <w:szCs w:val="20"/>
        </w:rPr>
        <w:t>ORG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33BB">
        <w:rPr>
          <w:rFonts w:ascii="Courier New" w:hAnsi="Courier New" w:cs="Courier New"/>
          <w:color w:val="FF8000"/>
          <w:sz w:val="20"/>
          <w:szCs w:val="20"/>
        </w:rPr>
        <w:t>001</w:t>
      </w:r>
      <w:proofErr w:type="gramStart"/>
      <w:r w:rsidRPr="000233BB">
        <w:rPr>
          <w:rFonts w:ascii="Courier New" w:hAnsi="Courier New" w:cs="Courier New"/>
          <w:color w:val="FF8000"/>
          <w:sz w:val="20"/>
          <w:szCs w:val="20"/>
        </w:rPr>
        <w:t>Bh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33BB">
        <w:rPr>
          <w:rFonts w:ascii="Courier New" w:hAnsi="Courier New" w:cs="Courier New"/>
          <w:color w:val="008000"/>
          <w:sz w:val="20"/>
          <w:szCs w:val="20"/>
        </w:rPr>
        <w:t>;TIMER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 1 INT</w:t>
      </w:r>
    </w:p>
    <w:p w14:paraId="7E0C842B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flag1</w:t>
      </w:r>
    </w:p>
    <w:p w14:paraId="413762D4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RETI</w:t>
      </w:r>
    </w:p>
    <w:p w14:paraId="04D72693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233BB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>_____________________________________Main</w:t>
      </w:r>
    </w:p>
    <w:p w14:paraId="4CEF9AC9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80FF"/>
          <w:sz w:val="20"/>
          <w:szCs w:val="20"/>
        </w:rPr>
        <w:t>ORG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33BB">
        <w:rPr>
          <w:rFonts w:ascii="Courier New" w:hAnsi="Courier New" w:cs="Courier New"/>
          <w:color w:val="FF8000"/>
          <w:sz w:val="20"/>
          <w:szCs w:val="20"/>
        </w:rPr>
        <w:t>0100h</w:t>
      </w:r>
    </w:p>
    <w:p w14:paraId="1F11F281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>MAIN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14:paraId="0E90FE68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233BB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____DACs______   </w:t>
      </w:r>
    </w:p>
    <w:p w14:paraId="6B7C9074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DACCON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0233BB">
        <w:rPr>
          <w:rFonts w:ascii="Courier New" w:hAnsi="Courier New" w:cs="Courier New"/>
          <w:color w:val="FF8000"/>
          <w:sz w:val="20"/>
          <w:szCs w:val="20"/>
        </w:rPr>
        <w:t>11111111</w:t>
      </w:r>
      <w:proofErr w:type="gramStart"/>
      <w:r w:rsidRPr="000233BB">
        <w:rPr>
          <w:rFonts w:ascii="Courier New" w:hAnsi="Courier New" w:cs="Courier New"/>
          <w:color w:val="FF8000"/>
          <w:sz w:val="20"/>
          <w:szCs w:val="20"/>
        </w:rPr>
        <w:t>b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233BB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8bits DACs, 0-5v, </w:t>
      </w:r>
      <w:proofErr w:type="spellStart"/>
      <w:r w:rsidRPr="000233BB">
        <w:rPr>
          <w:rFonts w:ascii="Courier New" w:hAnsi="Courier New" w:cs="Courier New"/>
          <w:color w:val="008000"/>
          <w:sz w:val="20"/>
          <w:szCs w:val="20"/>
        </w:rPr>
        <w:t>output,sync</w:t>
      </w:r>
      <w:proofErr w:type="spellEnd"/>
      <w:r w:rsidRPr="000233BB">
        <w:rPr>
          <w:rFonts w:ascii="Courier New" w:hAnsi="Courier New" w:cs="Courier New"/>
          <w:color w:val="008000"/>
          <w:sz w:val="20"/>
          <w:szCs w:val="20"/>
        </w:rPr>
        <w:t>, power on</w:t>
      </w:r>
    </w:p>
    <w:p w14:paraId="24BEA695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233BB">
        <w:rPr>
          <w:rFonts w:ascii="Courier New" w:hAnsi="Courier New" w:cs="Courier New"/>
          <w:color w:val="008000"/>
          <w:sz w:val="20"/>
          <w:szCs w:val="20"/>
        </w:rPr>
        <w:t>;_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>____Timers_____</w:t>
      </w:r>
    </w:p>
    <w:p w14:paraId="41096018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TMOD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0233BB">
        <w:rPr>
          <w:rFonts w:ascii="Courier New" w:hAnsi="Courier New" w:cs="Courier New"/>
          <w:color w:val="FF8000"/>
          <w:sz w:val="20"/>
          <w:szCs w:val="20"/>
        </w:rPr>
        <w:t>00100010b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233BB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 set both timers to mode2</w:t>
      </w:r>
    </w:p>
    <w:p w14:paraId="1FB85AE1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TH0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0233BB">
        <w:rPr>
          <w:rFonts w:ascii="Courier New" w:hAnsi="Courier New" w:cs="Courier New"/>
          <w:color w:val="FF8000"/>
          <w:sz w:val="20"/>
          <w:szCs w:val="20"/>
        </w:rPr>
        <w:t>06H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233BB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 set to 250 ticks</w:t>
      </w:r>
    </w:p>
    <w:p w14:paraId="7E831B43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TH1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0233BB">
        <w:rPr>
          <w:rFonts w:ascii="Courier New" w:hAnsi="Courier New" w:cs="Courier New"/>
          <w:color w:val="FF8000"/>
          <w:sz w:val="20"/>
          <w:szCs w:val="20"/>
        </w:rPr>
        <w:t>0CEH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233BB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 set to 50 ticks</w:t>
      </w:r>
    </w:p>
    <w:p w14:paraId="06B9DC05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TR0              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233BB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 Activate timer 0</w:t>
      </w:r>
    </w:p>
    <w:p w14:paraId="233A56E7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TR1              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233BB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 Activate timer 1</w:t>
      </w:r>
    </w:p>
    <w:p w14:paraId="1024A068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ET0              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233BB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 enable timer 0 interrupt</w:t>
      </w:r>
    </w:p>
    <w:p w14:paraId="682A6A01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ET1              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233BB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 enable timer 1 interrupt</w:t>
      </w:r>
    </w:p>
    <w:p w14:paraId="3E31995B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>2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33BB">
        <w:rPr>
          <w:rFonts w:ascii="Courier New" w:hAnsi="Courier New" w:cs="Courier New"/>
          <w:color w:val="000000"/>
          <w:sz w:val="20"/>
          <w:szCs w:val="20"/>
        </w:rPr>
        <w:t>#</w:t>
      </w:r>
      <w:proofErr w:type="gramEnd"/>
      <w:r w:rsidRPr="000233BB">
        <w:rPr>
          <w:rFonts w:ascii="Courier New" w:hAnsi="Courier New" w:cs="Courier New"/>
          <w:color w:val="FF8000"/>
          <w:sz w:val="20"/>
          <w:szCs w:val="20"/>
        </w:rPr>
        <w:t>0000H</w:t>
      </w:r>
    </w:p>
    <w:p w14:paraId="0FD50E9B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>3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33BB">
        <w:rPr>
          <w:rFonts w:ascii="Courier New" w:hAnsi="Courier New" w:cs="Courier New"/>
          <w:color w:val="000000"/>
          <w:sz w:val="20"/>
          <w:szCs w:val="20"/>
        </w:rPr>
        <w:t>#</w:t>
      </w:r>
      <w:proofErr w:type="gramEnd"/>
      <w:r w:rsidRPr="000233BB">
        <w:rPr>
          <w:rFonts w:ascii="Courier New" w:hAnsi="Courier New" w:cs="Courier New"/>
          <w:color w:val="FF8000"/>
          <w:sz w:val="20"/>
          <w:szCs w:val="20"/>
        </w:rPr>
        <w:t>0000H</w:t>
      </w:r>
    </w:p>
    <w:p w14:paraId="7B9DFBEA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SETB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EA               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233BB">
        <w:rPr>
          <w:rFonts w:ascii="Courier New" w:hAnsi="Courier New" w:cs="Courier New"/>
          <w:color w:val="008000"/>
          <w:sz w:val="20"/>
          <w:szCs w:val="20"/>
        </w:rPr>
        <w:t>;enables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0233BB">
        <w:rPr>
          <w:rFonts w:ascii="Courier New" w:hAnsi="Courier New" w:cs="Courier New"/>
          <w:color w:val="008000"/>
          <w:sz w:val="20"/>
          <w:szCs w:val="20"/>
        </w:rPr>
        <w:t>ints</w:t>
      </w:r>
      <w:proofErr w:type="spellEnd"/>
    </w:p>
    <w:p w14:paraId="76D63544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>DPTR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33BB">
        <w:rPr>
          <w:rFonts w:ascii="Courier New" w:hAnsi="Courier New" w:cs="Courier New"/>
          <w:color w:val="000000"/>
          <w:sz w:val="20"/>
          <w:szCs w:val="20"/>
        </w:rPr>
        <w:t>#</w:t>
      </w:r>
      <w:proofErr w:type="gramEnd"/>
      <w:r w:rsidRPr="000233BB">
        <w:rPr>
          <w:rFonts w:ascii="Courier New" w:hAnsi="Courier New" w:cs="Courier New"/>
          <w:color w:val="000000"/>
          <w:sz w:val="20"/>
          <w:szCs w:val="20"/>
        </w:rPr>
        <w:t>Cosine</w:t>
      </w:r>
      <w:proofErr w:type="spellEnd"/>
    </w:p>
    <w:p w14:paraId="12C67C40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233BB">
        <w:rPr>
          <w:rFonts w:ascii="Courier New" w:hAnsi="Courier New" w:cs="Courier New"/>
          <w:color w:val="000000"/>
          <w:sz w:val="20"/>
          <w:szCs w:val="20"/>
        </w:rPr>
        <w:t>check_flag</w:t>
      </w:r>
      <w:proofErr w:type="spellEnd"/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14:paraId="6399512E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JB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SWITCH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n250_ticks</w:t>
      </w:r>
    </w:p>
    <w:p w14:paraId="0BCC38D1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TH0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0233BB">
        <w:rPr>
          <w:rFonts w:ascii="Courier New" w:hAnsi="Courier New" w:cs="Courier New"/>
          <w:color w:val="FF8000"/>
          <w:sz w:val="20"/>
          <w:szCs w:val="20"/>
        </w:rPr>
        <w:t>05h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233BB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 set to 251 ticks</w:t>
      </w:r>
    </w:p>
    <w:p w14:paraId="34AC5B01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jmp</w:t>
      </w:r>
      <w:proofErr w:type="spellEnd"/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continue</w:t>
      </w:r>
    </w:p>
    <w:p w14:paraId="532C0E3A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>n250_ticks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14:paraId="5C2AB13E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TH0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 w:rsidRPr="000233BB">
        <w:rPr>
          <w:rFonts w:ascii="Courier New" w:hAnsi="Courier New" w:cs="Courier New"/>
          <w:color w:val="FF8000"/>
          <w:sz w:val="20"/>
          <w:szCs w:val="20"/>
        </w:rPr>
        <w:t>06h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233BB"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 set to 250 ticks</w:t>
      </w:r>
    </w:p>
    <w:p w14:paraId="6CDE801F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>continue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14:paraId="2EE614FB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 JBC flag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>0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33BB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 w:rsidRPr="000233BB">
        <w:rPr>
          <w:rFonts w:ascii="Courier New" w:hAnsi="Courier New" w:cs="Courier New"/>
          <w:color w:val="000000"/>
          <w:sz w:val="20"/>
          <w:szCs w:val="20"/>
        </w:rPr>
        <w:t>0_INT</w:t>
      </w:r>
    </w:p>
    <w:p w14:paraId="4BBFB46E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 JBC flag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>1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33BB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 w:rsidRPr="000233BB">
        <w:rPr>
          <w:rFonts w:ascii="Courier New" w:hAnsi="Courier New" w:cs="Courier New"/>
          <w:color w:val="000000"/>
          <w:sz w:val="20"/>
          <w:szCs w:val="20"/>
        </w:rPr>
        <w:t>1_INT</w:t>
      </w:r>
    </w:p>
    <w:p w14:paraId="1479B23C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jmp</w:t>
      </w:r>
      <w:proofErr w:type="spellEnd"/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233BB">
        <w:rPr>
          <w:rFonts w:ascii="Courier New" w:hAnsi="Courier New" w:cs="Courier New"/>
          <w:color w:val="000000"/>
          <w:sz w:val="20"/>
          <w:szCs w:val="20"/>
        </w:rPr>
        <w:t>check_flag</w:t>
      </w:r>
      <w:proofErr w:type="spellEnd"/>
    </w:p>
    <w:p w14:paraId="1BB76C35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>T0_INT</w:t>
      </w:r>
      <w:proofErr w:type="gramStart"/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33BB">
        <w:rPr>
          <w:rFonts w:ascii="Courier New" w:hAnsi="Courier New" w:cs="Courier New"/>
          <w:color w:val="008000"/>
          <w:sz w:val="20"/>
          <w:szCs w:val="20"/>
        </w:rPr>
        <w:t>;Extend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 to INT0</w:t>
      </w:r>
    </w:p>
    <w:p w14:paraId="66BF00DF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PUSH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ACC</w:t>
      </w:r>
    </w:p>
    <w:p w14:paraId="48916020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>A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33BB"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 w:rsidRPr="000233BB"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0C2181CC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MOVC 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>A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33BB">
        <w:rPr>
          <w:rFonts w:ascii="Courier New" w:hAnsi="Courier New" w:cs="Courier New"/>
          <w:color w:val="000000"/>
          <w:sz w:val="20"/>
          <w:szCs w:val="20"/>
        </w:rPr>
        <w:t>@</w:t>
      </w:r>
      <w:proofErr w:type="gramEnd"/>
      <w:r w:rsidRPr="000233BB">
        <w:rPr>
          <w:rFonts w:ascii="Courier New" w:hAnsi="Courier New" w:cs="Courier New"/>
          <w:color w:val="000000"/>
          <w:sz w:val="20"/>
          <w:szCs w:val="20"/>
        </w:rPr>
        <w:t>A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0233BB">
        <w:rPr>
          <w:rFonts w:ascii="Courier New" w:hAnsi="Courier New" w:cs="Courier New"/>
          <w:color w:val="000000"/>
          <w:sz w:val="20"/>
          <w:szCs w:val="20"/>
        </w:rPr>
        <w:t>DPTR</w:t>
      </w:r>
    </w:p>
    <w:p w14:paraId="7C7D1E3C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DAC0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>L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33BB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</w:p>
    <w:p w14:paraId="66FDEDAA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INC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R2</w:t>
      </w:r>
    </w:p>
    <w:p w14:paraId="369374FD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POP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ACC</w:t>
      </w:r>
    </w:p>
    <w:p w14:paraId="51FBECC5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JMP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233BB">
        <w:rPr>
          <w:rFonts w:ascii="Courier New" w:hAnsi="Courier New" w:cs="Courier New"/>
          <w:color w:val="000000"/>
          <w:sz w:val="20"/>
          <w:szCs w:val="20"/>
        </w:rPr>
        <w:t>check_flag</w:t>
      </w:r>
      <w:proofErr w:type="spellEnd"/>
    </w:p>
    <w:p w14:paraId="48B719C2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>T1_INT</w:t>
      </w:r>
      <w:proofErr w:type="gramStart"/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33BB">
        <w:rPr>
          <w:rFonts w:ascii="Courier New" w:hAnsi="Courier New" w:cs="Courier New"/>
          <w:color w:val="008000"/>
          <w:sz w:val="20"/>
          <w:szCs w:val="20"/>
        </w:rPr>
        <w:t>;Extend</w:t>
      </w:r>
      <w:proofErr w:type="gramEnd"/>
      <w:r w:rsidRPr="000233BB">
        <w:rPr>
          <w:rFonts w:ascii="Courier New" w:hAnsi="Courier New" w:cs="Courier New"/>
          <w:color w:val="008000"/>
          <w:sz w:val="20"/>
          <w:szCs w:val="20"/>
        </w:rPr>
        <w:t xml:space="preserve"> to INT1</w:t>
      </w:r>
    </w:p>
    <w:p w14:paraId="3363F94D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PUSH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ACC</w:t>
      </w:r>
    </w:p>
    <w:p w14:paraId="1D5FBFF0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>A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33BB"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 w:rsidRPr="000233BB">
        <w:rPr>
          <w:rFonts w:ascii="Courier New" w:hAnsi="Courier New" w:cs="Courier New"/>
          <w:color w:val="000000"/>
          <w:sz w:val="20"/>
          <w:szCs w:val="20"/>
        </w:rPr>
        <w:t>3</w:t>
      </w:r>
    </w:p>
    <w:p w14:paraId="7D53202B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MOVC 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>A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33BB">
        <w:rPr>
          <w:rFonts w:ascii="Courier New" w:hAnsi="Courier New" w:cs="Courier New"/>
          <w:color w:val="000000"/>
          <w:sz w:val="20"/>
          <w:szCs w:val="20"/>
        </w:rPr>
        <w:t>@</w:t>
      </w:r>
      <w:proofErr w:type="gramEnd"/>
      <w:r w:rsidRPr="000233BB">
        <w:rPr>
          <w:rFonts w:ascii="Courier New" w:hAnsi="Courier New" w:cs="Courier New"/>
          <w:color w:val="000000"/>
          <w:sz w:val="20"/>
          <w:szCs w:val="20"/>
        </w:rPr>
        <w:t>A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0233BB">
        <w:rPr>
          <w:rFonts w:ascii="Courier New" w:hAnsi="Courier New" w:cs="Courier New"/>
          <w:color w:val="000000"/>
          <w:sz w:val="20"/>
          <w:szCs w:val="20"/>
        </w:rPr>
        <w:t>DPTR</w:t>
      </w:r>
    </w:p>
    <w:p w14:paraId="7906047C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MOV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DAC1</w:t>
      </w:r>
      <w:proofErr w:type="gramStart"/>
      <w:r w:rsidRPr="000233BB">
        <w:rPr>
          <w:rFonts w:ascii="Courier New" w:hAnsi="Courier New" w:cs="Courier New"/>
          <w:color w:val="000000"/>
          <w:sz w:val="20"/>
          <w:szCs w:val="20"/>
        </w:rPr>
        <w:t>L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33BB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</w:p>
    <w:p w14:paraId="76E6F46B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INC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R3</w:t>
      </w:r>
    </w:p>
    <w:p w14:paraId="153B91F4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POP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ACC</w:t>
      </w:r>
    </w:p>
    <w:p w14:paraId="295AF277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33BB">
        <w:rPr>
          <w:rFonts w:ascii="Courier New" w:hAnsi="Courier New" w:cs="Courier New"/>
          <w:b/>
          <w:bCs/>
          <w:color w:val="0000FF"/>
          <w:sz w:val="20"/>
          <w:szCs w:val="20"/>
        </w:rPr>
        <w:t>JMP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233BB">
        <w:rPr>
          <w:rFonts w:ascii="Courier New" w:hAnsi="Courier New" w:cs="Courier New"/>
          <w:color w:val="000000"/>
          <w:sz w:val="20"/>
          <w:szCs w:val="20"/>
        </w:rPr>
        <w:t>check_flag</w:t>
      </w:r>
      <w:proofErr w:type="spellEnd"/>
    </w:p>
    <w:p w14:paraId="21149B3F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>#</w:t>
      </w:r>
      <w:r w:rsidRPr="000233BB">
        <w:rPr>
          <w:rFonts w:ascii="Courier New" w:hAnsi="Courier New" w:cs="Courier New"/>
          <w:color w:val="0080FF"/>
          <w:sz w:val="20"/>
          <w:szCs w:val="20"/>
        </w:rPr>
        <w:t>include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0233BB">
        <w:rPr>
          <w:rFonts w:ascii="Courier New" w:hAnsi="Courier New" w:cs="Courier New"/>
          <w:color w:val="000000"/>
          <w:sz w:val="20"/>
          <w:szCs w:val="20"/>
        </w:rPr>
        <w:t>table.asm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2E947576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>BSEG</w:t>
      </w:r>
    </w:p>
    <w:p w14:paraId="106B04D7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flag0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DBIT </w:t>
      </w:r>
      <w:r w:rsidRPr="000233BB">
        <w:rPr>
          <w:rFonts w:ascii="Courier New" w:hAnsi="Courier New" w:cs="Courier New"/>
          <w:color w:val="FF8000"/>
          <w:sz w:val="20"/>
          <w:szCs w:val="20"/>
        </w:rPr>
        <w:t>1</w:t>
      </w:r>
    </w:p>
    <w:p w14:paraId="74A55ED4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flag1</w:t>
      </w:r>
      <w:r w:rsidRPr="000233BB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0233BB">
        <w:rPr>
          <w:rFonts w:ascii="Courier New" w:hAnsi="Courier New" w:cs="Courier New"/>
          <w:color w:val="000000"/>
          <w:sz w:val="20"/>
          <w:szCs w:val="20"/>
        </w:rPr>
        <w:t xml:space="preserve"> DBIT </w:t>
      </w:r>
      <w:r w:rsidRPr="000233BB">
        <w:rPr>
          <w:rFonts w:ascii="Courier New" w:hAnsi="Courier New" w:cs="Courier New"/>
          <w:color w:val="FF8000"/>
          <w:sz w:val="20"/>
          <w:szCs w:val="20"/>
        </w:rPr>
        <w:t>1</w:t>
      </w:r>
    </w:p>
    <w:p w14:paraId="0733EA19" w14:textId="77777777" w:rsidR="000233BB" w:rsidRPr="000233BB" w:rsidRDefault="000233BB" w:rsidP="000233BB">
      <w:pPr>
        <w:shd w:val="clear" w:color="auto" w:fill="FFFFFF"/>
        <w:bidi w:val="0"/>
        <w:rPr>
          <w:rFonts w:ascii="Courier New" w:hAnsi="Courier New" w:cs="Courier New"/>
          <w:color w:val="000000"/>
          <w:sz w:val="20"/>
          <w:szCs w:val="20"/>
        </w:rPr>
      </w:pPr>
      <w:r w:rsidRPr="000233BB">
        <w:rPr>
          <w:rFonts w:ascii="Courier New" w:hAnsi="Courier New" w:cs="Courier New"/>
          <w:color w:val="0080FF"/>
          <w:sz w:val="20"/>
          <w:szCs w:val="20"/>
        </w:rPr>
        <w:t>END</w:t>
      </w:r>
    </w:p>
    <w:p w14:paraId="6DA876F4" w14:textId="77777777" w:rsidR="00A12658" w:rsidRPr="009026EF" w:rsidRDefault="009026EF" w:rsidP="000233BB">
      <w:pPr>
        <w:rPr>
          <w:rtl/>
          <w:rPrChange w:id="12" w:author="avihay grigiac" w:date="2018-12-11T14:45:00Z">
            <w:rPr>
              <w:sz w:val="32"/>
              <w:szCs w:val="32"/>
              <w:rtl/>
            </w:rPr>
          </w:rPrChange>
        </w:rPr>
      </w:pPr>
      <w:ins w:id="13" w:author="avihay grigiac" w:date="2018-12-11T14:45:00Z">
        <w:r w:rsidRPr="009026EF">
          <w:rPr>
            <w:rFonts w:hint="cs"/>
            <w:u w:val="single"/>
            <w:rtl/>
          </w:rPr>
          <w:t>הסבר לקוד</w:t>
        </w:r>
        <w:r w:rsidRPr="009026EF">
          <w:rPr>
            <w:rFonts w:hint="cs"/>
            <w:rtl/>
          </w:rPr>
          <w:t>:</w:t>
        </w:r>
      </w:ins>
    </w:p>
    <w:p w14:paraId="72E85F7B" w14:textId="77777777" w:rsidR="00A12658" w:rsidRPr="00A12658" w:rsidRDefault="00A12658" w:rsidP="000233BB">
      <w:pPr>
        <w:rPr>
          <w:rtl/>
        </w:rPr>
      </w:pPr>
      <w:r>
        <w:rPr>
          <w:rFonts w:hint="cs"/>
          <w:rtl/>
        </w:rPr>
        <w:t xml:space="preserve">בשונה מחלק 1 הוספנו תלות בלחיצה על </w:t>
      </w:r>
      <w:r>
        <w:rPr>
          <w:rFonts w:hint="cs"/>
        </w:rPr>
        <w:t>P</w:t>
      </w:r>
      <w:r>
        <w:t>3.2</w:t>
      </w:r>
      <w:r>
        <w:rPr>
          <w:rFonts w:hint="cs"/>
          <w:rtl/>
        </w:rPr>
        <w:t>, כאשר לוחצים עליו מחזור השעון של אות 1 משתנה ל251, אחרת הקוד עובד כמו בחלק 1</w:t>
      </w:r>
    </w:p>
    <w:p w14:paraId="57A3E0CD" w14:textId="77777777" w:rsidR="00A12658" w:rsidRDefault="00ED7593" w:rsidP="000233BB">
      <w:pPr>
        <w:rPr>
          <w:ins w:id="14" w:author="avihay grigiac" w:date="2018-12-11T14:45:00Z"/>
          <w:rtl/>
        </w:rPr>
      </w:pPr>
      <w:ins w:id="15" w:author="avihay grigiac" w:date="2018-12-11T14:45:00Z">
        <w:r>
          <w:rPr>
            <w:rFonts w:hint="cs"/>
            <w:rtl/>
          </w:rPr>
          <w:t xml:space="preserve">ואת התלות יצרנו בעזרת בדיקה של </w:t>
        </w:r>
        <w:r>
          <w:rPr>
            <w:rFonts w:hint="cs"/>
          </w:rPr>
          <w:t>SWITCH</w:t>
        </w:r>
        <w:r>
          <w:rPr>
            <w:rFonts w:hint="cs"/>
            <w:rtl/>
          </w:rPr>
          <w:t xml:space="preserve"> כאשר הוא לא לחוץ הוא שווה לאחד והקוד נשאר רגיל וכאשר הוא לחוץ הוא יורד לאפס ושינינו את </w:t>
        </w:r>
        <w:r>
          <w:rPr>
            <w:rFonts w:hint="cs"/>
          </w:rPr>
          <w:t>TH</w:t>
        </w:r>
        <w:r>
          <w:t>0</w:t>
        </w:r>
        <w:r>
          <w:rPr>
            <w:rFonts w:hint="cs"/>
            <w:rtl/>
          </w:rPr>
          <w:t xml:space="preserve"> כך שיתאים לזמן מחזור של 251 טיקים</w:t>
        </w:r>
      </w:ins>
      <w:r w:rsidR="003669EA">
        <w:rPr>
          <w:rFonts w:hint="cs"/>
          <w:rtl/>
        </w:rPr>
        <w:t>.</w:t>
      </w:r>
    </w:p>
    <w:p w14:paraId="44F400B3" w14:textId="77777777" w:rsidR="00A12658" w:rsidRPr="00ED7593" w:rsidRDefault="00A12658" w:rsidP="000233BB">
      <w:pPr>
        <w:rPr>
          <w:rtl/>
          <w:rPrChange w:id="16" w:author="avihay grigiac" w:date="2018-12-11T14:45:00Z">
            <w:rPr>
              <w:sz w:val="32"/>
              <w:szCs w:val="32"/>
              <w:rtl/>
            </w:rPr>
          </w:rPrChange>
        </w:rPr>
      </w:pPr>
    </w:p>
    <w:p w14:paraId="5FCB9FE7" w14:textId="77777777" w:rsidR="00A12658" w:rsidRPr="00A12658" w:rsidRDefault="00A12658" w:rsidP="000233BB">
      <w:pPr>
        <w:rPr>
          <w:rtl/>
        </w:rPr>
      </w:pPr>
      <w:r w:rsidRPr="009026EF">
        <w:rPr>
          <w:rFonts w:hint="eastAsia"/>
          <w:u w:val="single"/>
          <w:rtl/>
          <w:rPrChange w:id="17" w:author="avihay grigiac" w:date="2018-12-11T14:45:00Z">
            <w:rPr>
              <w:rFonts w:hint="eastAsia"/>
              <w:rtl/>
            </w:rPr>
          </w:rPrChange>
        </w:rPr>
        <w:t>תוצאות</w:t>
      </w:r>
      <w:r w:rsidRPr="009026EF">
        <w:rPr>
          <w:u w:val="single"/>
          <w:rtl/>
          <w:rPrChange w:id="18" w:author="avihay grigiac" w:date="2018-12-11T14:45:00Z">
            <w:rPr>
              <w:rtl/>
            </w:rPr>
          </w:rPrChange>
        </w:rPr>
        <w:t xml:space="preserve"> </w:t>
      </w:r>
      <w:r w:rsidRPr="009026EF">
        <w:rPr>
          <w:rFonts w:hint="eastAsia"/>
          <w:u w:val="single"/>
          <w:rtl/>
          <w:rPrChange w:id="19" w:author="avihay grigiac" w:date="2018-12-11T14:45:00Z">
            <w:rPr>
              <w:rFonts w:hint="eastAsia"/>
              <w:rtl/>
            </w:rPr>
          </w:rPrChange>
        </w:rPr>
        <w:t>הסקופ</w:t>
      </w:r>
      <w:r>
        <w:rPr>
          <w:rFonts w:hint="cs"/>
          <w:rtl/>
        </w:rPr>
        <w:t>:</w:t>
      </w:r>
    </w:p>
    <w:p w14:paraId="21C248B2" w14:textId="77777777" w:rsidR="000233BB" w:rsidRPr="00A12658" w:rsidRDefault="000233BB" w:rsidP="00A12658">
      <w:pPr>
        <w:rPr>
          <w:rtl/>
        </w:rPr>
      </w:pPr>
      <w:r w:rsidRPr="009026EF">
        <w:rPr>
          <w:rFonts w:hint="eastAsia"/>
          <w:u w:val="single"/>
          <w:rtl/>
          <w:rPrChange w:id="20" w:author="avihay grigiac" w:date="2018-12-11T14:45:00Z">
            <w:rPr>
              <w:rFonts w:hint="eastAsia"/>
              <w:rtl/>
            </w:rPr>
          </w:rPrChange>
        </w:rPr>
        <w:t>ללא</w:t>
      </w:r>
      <w:r w:rsidRPr="009026EF">
        <w:rPr>
          <w:u w:val="single"/>
          <w:rtl/>
          <w:rPrChange w:id="21" w:author="avihay grigiac" w:date="2018-12-11T14:45:00Z">
            <w:rPr>
              <w:rtl/>
            </w:rPr>
          </w:rPrChange>
        </w:rPr>
        <w:t xml:space="preserve"> </w:t>
      </w:r>
      <w:r w:rsidRPr="009026EF">
        <w:rPr>
          <w:rFonts w:hint="eastAsia"/>
          <w:u w:val="single"/>
          <w:rtl/>
          <w:rPrChange w:id="22" w:author="avihay grigiac" w:date="2018-12-11T14:45:00Z">
            <w:rPr>
              <w:rFonts w:hint="eastAsia"/>
              <w:rtl/>
            </w:rPr>
          </w:rPrChange>
        </w:rPr>
        <w:t>לחיצה</w:t>
      </w:r>
      <w:r w:rsidR="00A12658">
        <w:rPr>
          <w:rFonts w:hint="cs"/>
          <w:rtl/>
        </w:rPr>
        <w:t>: קיבלנו תוצאה זהה לחלק 1 כפי שציפינו כיוון שזהו אותו קוד</w:t>
      </w:r>
      <w:ins w:id="23" w:author="avihay grigiac" w:date="2018-12-11T14:45:00Z">
        <w:r w:rsidR="009026EF">
          <w:rPr>
            <w:rFonts w:hint="cs"/>
            <w:rtl/>
          </w:rPr>
          <w:t>. קיים יחס של 5 בין 2 האותות</w:t>
        </w:r>
      </w:ins>
    </w:p>
    <w:p w14:paraId="356B9E18" w14:textId="77777777" w:rsidR="002D7C2A" w:rsidRPr="00C833A2" w:rsidRDefault="000233BB" w:rsidP="000233BB">
      <w:pPr>
        <w:rPr>
          <w:del w:id="24" w:author="avihay grigiac" w:date="2018-12-11T14:45:00Z"/>
          <w:rtl/>
        </w:rPr>
      </w:pPr>
      <w:del w:id="25" w:author="avihay grigiac" w:date="2018-12-11T14:45:00Z">
        <w:r>
          <w:rPr>
            <w:noProof/>
          </w:rPr>
          <w:drawing>
            <wp:inline distT="0" distB="0" distL="0" distR="0" wp14:anchorId="75465926" wp14:editId="217CB1C1">
              <wp:extent cx="4413250" cy="3248025"/>
              <wp:effectExtent l="0" t="0" r="6350" b="9525"/>
              <wp:docPr id="10" name="Pictur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3"/>
                      <pic:cNvPicPr>
                        <a:picLocks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3250" cy="3248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C9CD8DB" w14:textId="77777777" w:rsidR="000233BB" w:rsidRPr="00C833A2" w:rsidRDefault="000233BB" w:rsidP="000233BB">
      <w:pPr>
        <w:rPr>
          <w:del w:id="26" w:author="avihay grigiac" w:date="2018-12-11T14:45:00Z"/>
          <w:rtl/>
        </w:rPr>
      </w:pPr>
    </w:p>
    <w:p w14:paraId="2838371B" w14:textId="77777777" w:rsidR="002D7C2A" w:rsidRPr="00C833A2" w:rsidRDefault="000233BB" w:rsidP="000233BB">
      <w:pPr>
        <w:rPr>
          <w:ins w:id="27" w:author="avihay grigiac" w:date="2018-12-11T14:45:00Z"/>
          <w:rtl/>
        </w:rPr>
      </w:pPr>
      <w:ins w:id="28" w:author="avihay grigiac" w:date="2018-12-11T14:45:00Z">
        <w:r>
          <w:rPr>
            <w:noProof/>
          </w:rPr>
          <w:drawing>
            <wp:inline distT="0" distB="0" distL="0" distR="0" wp14:anchorId="75465926" wp14:editId="217CB1C1">
              <wp:extent cx="4727575" cy="2609850"/>
              <wp:effectExtent l="0" t="0" r="0" b="0"/>
              <wp:docPr id="4" name="Pictur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3"/>
                      <pic:cNvPicPr>
                        <a:picLocks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27575" cy="2609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FA6CFDE" w14:textId="77777777" w:rsidR="000233BB" w:rsidRPr="00C833A2" w:rsidRDefault="000233BB" w:rsidP="000233BB">
      <w:pPr>
        <w:rPr>
          <w:ins w:id="29" w:author="avihay grigiac" w:date="2018-12-11T14:45:00Z"/>
          <w:rtl/>
        </w:rPr>
      </w:pPr>
    </w:p>
    <w:p w14:paraId="0D812EF3" w14:textId="77777777" w:rsidR="000233BB" w:rsidRPr="00C833A2" w:rsidRDefault="000233BB" w:rsidP="000233BB">
      <w:pPr>
        <w:rPr>
          <w:rtl/>
        </w:rPr>
      </w:pPr>
      <w:r w:rsidRPr="0036289F">
        <w:rPr>
          <w:rFonts w:hint="eastAsia"/>
          <w:u w:val="single"/>
          <w:rtl/>
          <w:rPrChange w:id="30" w:author="avihay grigiac" w:date="2018-12-11T14:45:00Z">
            <w:rPr>
              <w:rFonts w:hint="eastAsia"/>
              <w:rtl/>
            </w:rPr>
          </w:rPrChange>
        </w:rPr>
        <w:t>עם</w:t>
      </w:r>
      <w:r w:rsidRPr="0036289F">
        <w:rPr>
          <w:u w:val="single"/>
          <w:rtl/>
          <w:rPrChange w:id="31" w:author="avihay grigiac" w:date="2018-12-11T14:45:00Z">
            <w:rPr>
              <w:rtl/>
            </w:rPr>
          </w:rPrChange>
        </w:rPr>
        <w:t xml:space="preserve"> </w:t>
      </w:r>
      <w:r w:rsidRPr="0036289F">
        <w:rPr>
          <w:rFonts w:hint="eastAsia"/>
          <w:u w:val="single"/>
          <w:rtl/>
          <w:rPrChange w:id="32" w:author="avihay grigiac" w:date="2018-12-11T14:45:00Z">
            <w:rPr>
              <w:rFonts w:hint="eastAsia"/>
              <w:rtl/>
            </w:rPr>
          </w:rPrChange>
        </w:rPr>
        <w:t>לחיצה</w:t>
      </w:r>
      <w:r w:rsidRPr="00C833A2">
        <w:rPr>
          <w:rFonts w:hint="cs"/>
          <w:rtl/>
        </w:rPr>
        <w:t>:</w:t>
      </w:r>
      <w:r w:rsidR="0060159F" w:rsidRPr="00C833A2">
        <w:rPr>
          <w:rFonts w:hint="cs"/>
          <w:rtl/>
        </w:rPr>
        <w:t xml:space="preserve"> התדירות יורדת ונכנסים קצת </w:t>
      </w:r>
      <w:ins w:id="33" w:author="avihay grigiac" w:date="2018-12-11T14:45:00Z">
        <w:r w:rsidR="009A3BAB">
          <w:rPr>
            <w:rFonts w:hint="cs"/>
            <w:rtl/>
          </w:rPr>
          <w:t>פחות</w:t>
        </w:r>
      </w:ins>
      <w:del w:id="34" w:author="avihay grigiac" w:date="2018-12-11T14:45:00Z">
        <w:r w:rsidR="0060159F" w:rsidRPr="00C833A2">
          <w:rPr>
            <w:rFonts w:hint="cs"/>
            <w:rtl/>
          </w:rPr>
          <w:delText>יותר</w:delText>
        </w:r>
      </w:del>
      <w:r w:rsidR="0060159F" w:rsidRPr="00C833A2">
        <w:rPr>
          <w:rFonts w:hint="cs"/>
          <w:rtl/>
        </w:rPr>
        <w:t xml:space="preserve"> מ5 מחזורים של אות 1 בזמן המחזור של אות השני</w:t>
      </w:r>
    </w:p>
    <w:p w14:paraId="2FF2D5B4" w14:textId="77777777" w:rsidR="000233BB" w:rsidRDefault="000233BB" w:rsidP="000233BB">
      <w:pPr>
        <w:rPr>
          <w:del w:id="35" w:author="avihay grigiac" w:date="2018-12-11T14:45:00Z"/>
          <w:sz w:val="32"/>
          <w:szCs w:val="32"/>
          <w:rtl/>
        </w:rPr>
      </w:pPr>
      <w:ins w:id="36" w:author="avihay grigiac" w:date="2018-12-11T14:45:00Z">
        <w:r>
          <w:rPr>
            <w:noProof/>
          </w:rPr>
          <w:drawing>
            <wp:inline distT="0" distB="0" distL="0" distR="0" wp14:anchorId="3549564C" wp14:editId="5980730E">
              <wp:extent cx="4422775" cy="3248025"/>
              <wp:effectExtent l="0" t="0" r="0" b="9525"/>
              <wp:docPr id="11" name="Pictur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4"/>
                      <pic:cNvPicPr>
                        <a:picLocks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22775" cy="3248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37" w:author="avihay grigiac" w:date="2018-12-11T14:45:00Z">
        <w:r>
          <w:rPr>
            <w:noProof/>
          </w:rPr>
          <w:drawing>
            <wp:inline distT="0" distB="0" distL="0" distR="0" wp14:anchorId="3549564C" wp14:editId="5980730E">
              <wp:extent cx="4851400" cy="3000375"/>
              <wp:effectExtent l="0" t="0" r="6350" b="9525"/>
              <wp:docPr id="5" name="Pictur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4"/>
                      <pic:cNvPicPr>
                        <a:picLocks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1400" cy="3000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1FD216D" w14:textId="77777777" w:rsidR="000233BB" w:rsidRDefault="000233BB" w:rsidP="000233BB">
      <w:pPr>
        <w:rPr>
          <w:del w:id="38" w:author="avihay grigiac" w:date="2018-12-11T14:45:00Z"/>
          <w:sz w:val="32"/>
          <w:szCs w:val="32"/>
          <w:rtl/>
        </w:rPr>
      </w:pPr>
    </w:p>
    <w:p w14:paraId="36F80D91" w14:textId="77777777" w:rsidR="00C833A2" w:rsidRDefault="00C833A2" w:rsidP="000233BB">
      <w:pPr>
        <w:rPr>
          <w:del w:id="39" w:author="avihay grigiac" w:date="2018-12-11T14:45:00Z"/>
          <w:sz w:val="32"/>
          <w:szCs w:val="32"/>
          <w:rtl/>
        </w:rPr>
      </w:pPr>
    </w:p>
    <w:p w14:paraId="652D4BA4" w14:textId="77777777" w:rsidR="00C833A2" w:rsidRDefault="00C833A2" w:rsidP="000233BB">
      <w:pPr>
        <w:rPr>
          <w:del w:id="40" w:author="avihay grigiac" w:date="2018-12-11T14:45:00Z"/>
          <w:sz w:val="32"/>
          <w:szCs w:val="32"/>
          <w:rtl/>
        </w:rPr>
      </w:pPr>
    </w:p>
    <w:p w14:paraId="15BBB5DC" w14:textId="77777777" w:rsidR="00C833A2" w:rsidRDefault="00C833A2" w:rsidP="000233BB">
      <w:pPr>
        <w:rPr>
          <w:del w:id="41" w:author="avihay grigiac" w:date="2018-12-11T14:45:00Z"/>
          <w:sz w:val="32"/>
          <w:szCs w:val="32"/>
          <w:rtl/>
        </w:rPr>
      </w:pPr>
    </w:p>
    <w:p w14:paraId="5D3C863F" w14:textId="77777777" w:rsidR="00C833A2" w:rsidRDefault="00C833A2" w:rsidP="000233BB">
      <w:pPr>
        <w:rPr>
          <w:sz w:val="32"/>
          <w:szCs w:val="32"/>
          <w:rtl/>
        </w:rPr>
      </w:pPr>
    </w:p>
    <w:p w14:paraId="75F70A1B" w14:textId="77777777" w:rsidR="00C833A2" w:rsidRDefault="00C833A2" w:rsidP="000233BB">
      <w:pPr>
        <w:rPr>
          <w:sz w:val="32"/>
          <w:szCs w:val="32"/>
          <w:rtl/>
        </w:rPr>
      </w:pPr>
    </w:p>
    <w:p w14:paraId="214BAB3E" w14:textId="77777777" w:rsidR="00C833A2" w:rsidRDefault="00C833A2" w:rsidP="000233BB">
      <w:pPr>
        <w:rPr>
          <w:sz w:val="32"/>
          <w:szCs w:val="32"/>
          <w:rtl/>
        </w:rPr>
      </w:pPr>
    </w:p>
    <w:p w14:paraId="6EF51FB2" w14:textId="77777777" w:rsidR="003669EA" w:rsidRDefault="003669EA" w:rsidP="000233BB">
      <w:pPr>
        <w:rPr>
          <w:sz w:val="32"/>
          <w:szCs w:val="32"/>
          <w:rtl/>
        </w:rPr>
      </w:pPr>
    </w:p>
    <w:p w14:paraId="4CCDD604" w14:textId="77777777" w:rsidR="003669EA" w:rsidRDefault="003669EA" w:rsidP="000233BB">
      <w:pPr>
        <w:rPr>
          <w:sz w:val="32"/>
          <w:szCs w:val="32"/>
          <w:rtl/>
        </w:rPr>
      </w:pPr>
    </w:p>
    <w:p w14:paraId="0F983617" w14:textId="77777777" w:rsidR="003669EA" w:rsidRDefault="003669EA" w:rsidP="000233BB">
      <w:pPr>
        <w:rPr>
          <w:sz w:val="32"/>
          <w:szCs w:val="32"/>
          <w:rtl/>
        </w:rPr>
      </w:pPr>
    </w:p>
    <w:p w14:paraId="5D5FD3A4" w14:textId="77777777" w:rsidR="00C833A2" w:rsidRPr="00C833A2" w:rsidRDefault="00C833A2" w:rsidP="000233BB">
      <w:pPr>
        <w:rPr>
          <w:rtl/>
        </w:rPr>
      </w:pPr>
      <w:r>
        <w:rPr>
          <w:rFonts w:hint="cs"/>
          <w:rtl/>
        </w:rPr>
        <w:lastRenderedPageBreak/>
        <w:t xml:space="preserve">במוד </w:t>
      </w:r>
      <w:r>
        <w:rPr>
          <w:rFonts w:hint="cs"/>
        </w:rPr>
        <w:t>XY</w:t>
      </w:r>
      <w:r>
        <w:rPr>
          <w:rFonts w:hint="cs"/>
          <w:rtl/>
        </w:rPr>
        <w:t xml:space="preserve">: כאשר אין לחיצה </w:t>
      </w:r>
      <w:r>
        <w:rPr>
          <w:rtl/>
        </w:rPr>
        <w:t>–</w:t>
      </w:r>
      <w:r>
        <w:rPr>
          <w:rFonts w:hint="cs"/>
          <w:rtl/>
        </w:rPr>
        <w:t xml:space="preserve"> אז האותות מתלכדים באופן זהה לחלק הראשון</w:t>
      </w:r>
    </w:p>
    <w:p w14:paraId="404718C3" w14:textId="77777777" w:rsidR="000233BB" w:rsidRDefault="000233BB" w:rsidP="000233BB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1CF5202E" wp14:editId="714DDEC9">
            <wp:extent cx="4222750" cy="2828925"/>
            <wp:effectExtent l="0" t="0" r="6350" b="9525"/>
            <wp:docPr id="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D70C" w14:textId="77777777" w:rsidR="000233BB" w:rsidRDefault="000233BB" w:rsidP="000233BB">
      <w:pPr>
        <w:rPr>
          <w:sz w:val="32"/>
          <w:szCs w:val="32"/>
          <w:rtl/>
        </w:rPr>
      </w:pPr>
    </w:p>
    <w:p w14:paraId="167F918C" w14:textId="77777777" w:rsidR="00377692" w:rsidRPr="00377692" w:rsidRDefault="00377692" w:rsidP="000233BB">
      <w:pPr>
        <w:rPr>
          <w:rtl/>
        </w:rPr>
      </w:pPr>
      <w:r w:rsidRPr="00377692">
        <w:rPr>
          <w:rFonts w:hint="cs"/>
          <w:rtl/>
        </w:rPr>
        <w:t>וכאשר לוחצים אז הם כבר לא כפולה שלמה אחד של השני ולכן נקבל חוסר התאמה בינהם</w:t>
      </w:r>
    </w:p>
    <w:p w14:paraId="36FF6574" w14:textId="77777777" w:rsidR="000233BB" w:rsidRPr="00CD4E11" w:rsidRDefault="000233BB" w:rsidP="000233B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05DC6E" wp14:editId="1C2758CF">
            <wp:extent cx="4298950" cy="2600325"/>
            <wp:effectExtent l="0" t="0" r="6350" b="9525"/>
            <wp:docPr id="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3BB" w:rsidRPr="00CD4E11" w:rsidSect="004E0521">
      <w:headerReference w:type="default" r:id="rId14"/>
      <w:footerReference w:type="default" r:id="rId15"/>
      <w:pgSz w:w="11906" w:h="16838"/>
      <w:pgMar w:top="1664" w:right="424" w:bottom="851" w:left="426" w:header="851" w:footer="17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0CC8E" w14:textId="77777777" w:rsidR="003E32F6" w:rsidRDefault="003E32F6">
      <w:r>
        <w:separator/>
      </w:r>
    </w:p>
  </w:endnote>
  <w:endnote w:type="continuationSeparator" w:id="0">
    <w:p w14:paraId="7FF45027" w14:textId="77777777" w:rsidR="003E32F6" w:rsidRDefault="003E32F6">
      <w:r>
        <w:continuationSeparator/>
      </w:r>
    </w:p>
  </w:endnote>
  <w:endnote w:type="continuationNotice" w:id="1">
    <w:p w14:paraId="09963330" w14:textId="77777777" w:rsidR="003E5565" w:rsidRDefault="003E55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9ACDE" w14:textId="77777777" w:rsidR="003E5565" w:rsidRDefault="003E55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99684" w14:textId="77777777" w:rsidR="003E32F6" w:rsidRDefault="003E32F6">
      <w:r>
        <w:separator/>
      </w:r>
    </w:p>
  </w:footnote>
  <w:footnote w:type="continuationSeparator" w:id="0">
    <w:p w14:paraId="55A025EF" w14:textId="77777777" w:rsidR="003E32F6" w:rsidRDefault="003E32F6">
      <w:r>
        <w:continuationSeparator/>
      </w:r>
    </w:p>
  </w:footnote>
  <w:footnote w:type="continuationNotice" w:id="1">
    <w:p w14:paraId="61E72344" w14:textId="77777777" w:rsidR="003E5565" w:rsidRDefault="003E55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4241" w:type="dxa"/>
      <w:tblInd w:w="-745" w:type="dxa"/>
      <w:tblBorders>
        <w:right w:val="single" w:sz="8" w:space="0" w:color="4D555B"/>
        <w:insideH w:val="single" w:sz="4" w:space="0" w:color="4D555B"/>
        <w:insideV w:val="single" w:sz="4" w:space="0" w:color="4D555B"/>
      </w:tblBorders>
      <w:tblLook w:val="01E0" w:firstRow="1" w:lastRow="1" w:firstColumn="1" w:lastColumn="1" w:noHBand="0" w:noVBand="0"/>
    </w:tblPr>
    <w:tblGrid>
      <w:gridCol w:w="1843"/>
      <w:gridCol w:w="2398"/>
    </w:tblGrid>
    <w:tr w:rsidR="00F17E06" w:rsidRPr="00EE10CF" w14:paraId="5DA61AD7" w14:textId="77777777" w:rsidTr="006A43E2">
      <w:tc>
        <w:tcPr>
          <w:tcW w:w="1843" w:type="dxa"/>
          <w:tcMar>
            <w:left w:w="57" w:type="dxa"/>
          </w:tcMar>
        </w:tcPr>
        <w:p w14:paraId="088010F0" w14:textId="77777777" w:rsidR="00F17E06" w:rsidRPr="006A43E2" w:rsidRDefault="00F17E06" w:rsidP="006A43E2">
          <w:pPr>
            <w:pStyle w:val="a3"/>
            <w:ind w:right="57"/>
            <w:jc w:val="right"/>
            <w:rPr>
              <w:rFonts w:ascii="Arial" w:hAnsi="Arial" w:cs="Arial"/>
              <w:color w:val="CB7322"/>
              <w:sz w:val="21"/>
              <w:szCs w:val="21"/>
              <w:rtl/>
            </w:rPr>
          </w:pPr>
          <w:r w:rsidRPr="00395347">
            <w:rPr>
              <w:rFonts w:ascii="Arial" w:hAnsi="Arial" w:cs="Arial"/>
              <w:i/>
              <w:iCs/>
              <w:color w:val="CB7322"/>
              <w:sz w:val="21"/>
              <w:szCs w:val="21"/>
              <w:rtl/>
            </w:rPr>
            <w:t xml:space="preserve">הפקולטה </w:t>
          </w:r>
          <w:r>
            <w:rPr>
              <w:rFonts w:ascii="Arial" w:hAnsi="Arial" w:cs="Arial" w:hint="cs"/>
              <w:i/>
              <w:iCs/>
              <w:color w:val="CB7322"/>
              <w:sz w:val="21"/>
              <w:szCs w:val="21"/>
              <w:rtl/>
            </w:rPr>
            <w:t>להנדסה</w:t>
          </w:r>
        </w:p>
      </w:tc>
      <w:tc>
        <w:tcPr>
          <w:tcW w:w="2398" w:type="dxa"/>
          <w:tcBorders>
            <w:right w:val="single" w:sz="4" w:space="0" w:color="4D555B"/>
          </w:tcBorders>
          <w:tcMar>
            <w:left w:w="57" w:type="dxa"/>
          </w:tcMar>
        </w:tcPr>
        <w:p w14:paraId="34167C2A" w14:textId="77777777" w:rsidR="00F17E06" w:rsidRPr="006A43E2" w:rsidRDefault="00BA2F2D" w:rsidP="006A43E2">
          <w:pPr>
            <w:pStyle w:val="a3"/>
            <w:bidi w:val="0"/>
            <w:ind w:left="57"/>
            <w:rPr>
              <w:rFonts w:ascii="Arial" w:hAnsi="Arial" w:cs="Arial"/>
              <w:i/>
              <w:iCs/>
              <w:color w:val="CB7322"/>
              <w:sz w:val="21"/>
              <w:szCs w:val="21"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86C7BCF" wp14:editId="24D6A9BA">
                <wp:simplePos x="0" y="0"/>
                <wp:positionH relativeFrom="column">
                  <wp:posOffset>-4126865</wp:posOffset>
                </wp:positionH>
                <wp:positionV relativeFrom="paragraph">
                  <wp:posOffset>-268605</wp:posOffset>
                </wp:positionV>
                <wp:extent cx="2628900" cy="857250"/>
                <wp:effectExtent l="0" t="0" r="0" b="0"/>
                <wp:wrapNone/>
                <wp:docPr id="2" name="Picture 2" descr="logo bar ilan heb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bar ilan heb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17E06" w:rsidRPr="00395347">
            <w:rPr>
              <w:rFonts w:ascii="Arial" w:hAnsi="Arial" w:cs="Arial"/>
              <w:i/>
              <w:iCs/>
              <w:color w:val="CB7322"/>
              <w:sz w:val="21"/>
              <w:szCs w:val="21"/>
            </w:rPr>
            <w:t xml:space="preserve">Faculty of </w:t>
          </w:r>
          <w:r w:rsidR="00F17E06">
            <w:rPr>
              <w:rFonts w:ascii="Arial" w:hAnsi="Arial" w:cs="Arial"/>
              <w:i/>
              <w:iCs/>
              <w:color w:val="CB7322"/>
              <w:sz w:val="21"/>
              <w:szCs w:val="21"/>
            </w:rPr>
            <w:t>Engineering</w:t>
          </w:r>
        </w:p>
      </w:tc>
    </w:tr>
  </w:tbl>
  <w:p w14:paraId="4860A42A" w14:textId="77777777" w:rsidR="00F17E06" w:rsidRPr="003532DF" w:rsidRDefault="00F17E06" w:rsidP="00356B46">
    <w:pPr>
      <w:pStyle w:val="a3"/>
      <w:tabs>
        <w:tab w:val="clear" w:pos="8306"/>
        <w:tab w:val="right" w:pos="9026"/>
      </w:tabs>
      <w:ind w:left="-694"/>
      <w:rPr>
        <w:color w:val="8080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D60D9"/>
    <w:multiLevelType w:val="hybridMultilevel"/>
    <w:tmpl w:val="6B0ABD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vihay grigiac">
    <w15:presenceInfo w15:providerId="AD" w15:userId="S-1-5-21-2545154110-3333821756-2789121371-219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xMDeyNLM0MTQ3NzJQ0lEKTi0uzszPAykwrAUAiD7R7CwAAAA="/>
  </w:docVars>
  <w:rsids>
    <w:rsidRoot w:val="00FE3012"/>
    <w:rsid w:val="0000138C"/>
    <w:rsid w:val="0000735A"/>
    <w:rsid w:val="000233BB"/>
    <w:rsid w:val="00025E3D"/>
    <w:rsid w:val="00027A45"/>
    <w:rsid w:val="00034CFB"/>
    <w:rsid w:val="00051E1E"/>
    <w:rsid w:val="00053ACE"/>
    <w:rsid w:val="00057C65"/>
    <w:rsid w:val="00057F08"/>
    <w:rsid w:val="0006790C"/>
    <w:rsid w:val="000766C0"/>
    <w:rsid w:val="00080411"/>
    <w:rsid w:val="000847FE"/>
    <w:rsid w:val="00084F21"/>
    <w:rsid w:val="000857D0"/>
    <w:rsid w:val="00096B9A"/>
    <w:rsid w:val="000A497C"/>
    <w:rsid w:val="000A76FA"/>
    <w:rsid w:val="000B0B47"/>
    <w:rsid w:val="000B0F47"/>
    <w:rsid w:val="000B1D92"/>
    <w:rsid w:val="000B5100"/>
    <w:rsid w:val="000B6D8A"/>
    <w:rsid w:val="000C0FC2"/>
    <w:rsid w:val="000C3D65"/>
    <w:rsid w:val="000C6F6A"/>
    <w:rsid w:val="000D5CB9"/>
    <w:rsid w:val="000D6AA1"/>
    <w:rsid w:val="000D7542"/>
    <w:rsid w:val="000E4344"/>
    <w:rsid w:val="000F24D5"/>
    <w:rsid w:val="000F2B69"/>
    <w:rsid w:val="000F7C7D"/>
    <w:rsid w:val="001415B6"/>
    <w:rsid w:val="001476BF"/>
    <w:rsid w:val="001519C2"/>
    <w:rsid w:val="00152A3C"/>
    <w:rsid w:val="001547E7"/>
    <w:rsid w:val="00157D8A"/>
    <w:rsid w:val="00160297"/>
    <w:rsid w:val="00170D81"/>
    <w:rsid w:val="00171F10"/>
    <w:rsid w:val="001840F7"/>
    <w:rsid w:val="001B1EA3"/>
    <w:rsid w:val="001B32F5"/>
    <w:rsid w:val="001B61E8"/>
    <w:rsid w:val="001B7155"/>
    <w:rsid w:val="001C3138"/>
    <w:rsid w:val="001D2203"/>
    <w:rsid w:val="001D5BDA"/>
    <w:rsid w:val="001E1EF7"/>
    <w:rsid w:val="001E717D"/>
    <w:rsid w:val="001F2006"/>
    <w:rsid w:val="001F43E5"/>
    <w:rsid w:val="00210F8E"/>
    <w:rsid w:val="00211142"/>
    <w:rsid w:val="00253939"/>
    <w:rsid w:val="002545E5"/>
    <w:rsid w:val="00255EF4"/>
    <w:rsid w:val="002606C6"/>
    <w:rsid w:val="00262D30"/>
    <w:rsid w:val="0026579D"/>
    <w:rsid w:val="00270766"/>
    <w:rsid w:val="00273965"/>
    <w:rsid w:val="002740CE"/>
    <w:rsid w:val="00275FAE"/>
    <w:rsid w:val="00296C60"/>
    <w:rsid w:val="002A05CB"/>
    <w:rsid w:val="002A356B"/>
    <w:rsid w:val="002A6970"/>
    <w:rsid w:val="002A7D51"/>
    <w:rsid w:val="002B3058"/>
    <w:rsid w:val="002B69D3"/>
    <w:rsid w:val="002D6010"/>
    <w:rsid w:val="002D61D1"/>
    <w:rsid w:val="002D7C2A"/>
    <w:rsid w:val="002D7F38"/>
    <w:rsid w:val="002F7758"/>
    <w:rsid w:val="00305249"/>
    <w:rsid w:val="00315088"/>
    <w:rsid w:val="003157A3"/>
    <w:rsid w:val="003220D9"/>
    <w:rsid w:val="00324A98"/>
    <w:rsid w:val="00332054"/>
    <w:rsid w:val="0033238F"/>
    <w:rsid w:val="003420F3"/>
    <w:rsid w:val="00343233"/>
    <w:rsid w:val="00350CE7"/>
    <w:rsid w:val="003532DF"/>
    <w:rsid w:val="00355A74"/>
    <w:rsid w:val="00355AEF"/>
    <w:rsid w:val="00356B46"/>
    <w:rsid w:val="00360501"/>
    <w:rsid w:val="0036289F"/>
    <w:rsid w:val="00365409"/>
    <w:rsid w:val="003669EA"/>
    <w:rsid w:val="003702B8"/>
    <w:rsid w:val="00370F98"/>
    <w:rsid w:val="00371D9A"/>
    <w:rsid w:val="00374F1A"/>
    <w:rsid w:val="00377692"/>
    <w:rsid w:val="00383183"/>
    <w:rsid w:val="00383F59"/>
    <w:rsid w:val="00384080"/>
    <w:rsid w:val="00395347"/>
    <w:rsid w:val="003A0259"/>
    <w:rsid w:val="003A1223"/>
    <w:rsid w:val="003A7615"/>
    <w:rsid w:val="003B104B"/>
    <w:rsid w:val="003B2D97"/>
    <w:rsid w:val="003B3EAE"/>
    <w:rsid w:val="003C292C"/>
    <w:rsid w:val="003C6381"/>
    <w:rsid w:val="003D22B1"/>
    <w:rsid w:val="003D6914"/>
    <w:rsid w:val="003E0751"/>
    <w:rsid w:val="003E1B2D"/>
    <w:rsid w:val="003E250B"/>
    <w:rsid w:val="003E32F6"/>
    <w:rsid w:val="003E5565"/>
    <w:rsid w:val="003F32D5"/>
    <w:rsid w:val="003F7317"/>
    <w:rsid w:val="003F764C"/>
    <w:rsid w:val="003F7773"/>
    <w:rsid w:val="00405394"/>
    <w:rsid w:val="00406E49"/>
    <w:rsid w:val="00407DB4"/>
    <w:rsid w:val="004103D6"/>
    <w:rsid w:val="0041415C"/>
    <w:rsid w:val="00425506"/>
    <w:rsid w:val="004377B4"/>
    <w:rsid w:val="004463B4"/>
    <w:rsid w:val="0044785B"/>
    <w:rsid w:val="0045225C"/>
    <w:rsid w:val="0045392D"/>
    <w:rsid w:val="00457BBC"/>
    <w:rsid w:val="004643F5"/>
    <w:rsid w:val="004645E5"/>
    <w:rsid w:val="004654F0"/>
    <w:rsid w:val="00465BFA"/>
    <w:rsid w:val="00482C8F"/>
    <w:rsid w:val="004961EA"/>
    <w:rsid w:val="004A4A77"/>
    <w:rsid w:val="004A4C00"/>
    <w:rsid w:val="004A4FE0"/>
    <w:rsid w:val="004A67E6"/>
    <w:rsid w:val="004B1411"/>
    <w:rsid w:val="004B1D3B"/>
    <w:rsid w:val="004C3FA2"/>
    <w:rsid w:val="004D0F3E"/>
    <w:rsid w:val="004D1CC0"/>
    <w:rsid w:val="004D5035"/>
    <w:rsid w:val="004E0521"/>
    <w:rsid w:val="004E58CE"/>
    <w:rsid w:val="004F2C14"/>
    <w:rsid w:val="004F68BA"/>
    <w:rsid w:val="00504BA8"/>
    <w:rsid w:val="0050586A"/>
    <w:rsid w:val="00510204"/>
    <w:rsid w:val="0052533F"/>
    <w:rsid w:val="00533098"/>
    <w:rsid w:val="00534328"/>
    <w:rsid w:val="00534983"/>
    <w:rsid w:val="00536067"/>
    <w:rsid w:val="00537180"/>
    <w:rsid w:val="00540CF2"/>
    <w:rsid w:val="0054507C"/>
    <w:rsid w:val="00550444"/>
    <w:rsid w:val="0055044B"/>
    <w:rsid w:val="00554A65"/>
    <w:rsid w:val="00557C51"/>
    <w:rsid w:val="005620DD"/>
    <w:rsid w:val="00566A18"/>
    <w:rsid w:val="005752C2"/>
    <w:rsid w:val="00576BBE"/>
    <w:rsid w:val="00586F57"/>
    <w:rsid w:val="00590118"/>
    <w:rsid w:val="00590E85"/>
    <w:rsid w:val="005921C3"/>
    <w:rsid w:val="005A72A9"/>
    <w:rsid w:val="005B0A5B"/>
    <w:rsid w:val="005C1CFE"/>
    <w:rsid w:val="005D1434"/>
    <w:rsid w:val="005D732F"/>
    <w:rsid w:val="005D7A5B"/>
    <w:rsid w:val="005E7A81"/>
    <w:rsid w:val="005F0F5F"/>
    <w:rsid w:val="005F1BC7"/>
    <w:rsid w:val="005F1D7C"/>
    <w:rsid w:val="005F55B1"/>
    <w:rsid w:val="00600581"/>
    <w:rsid w:val="00600683"/>
    <w:rsid w:val="0060159F"/>
    <w:rsid w:val="00603725"/>
    <w:rsid w:val="00604794"/>
    <w:rsid w:val="006068BE"/>
    <w:rsid w:val="00613701"/>
    <w:rsid w:val="00614C22"/>
    <w:rsid w:val="0062167C"/>
    <w:rsid w:val="00625203"/>
    <w:rsid w:val="006260AE"/>
    <w:rsid w:val="00626315"/>
    <w:rsid w:val="00632BB7"/>
    <w:rsid w:val="00634255"/>
    <w:rsid w:val="00634B7B"/>
    <w:rsid w:val="00634EC9"/>
    <w:rsid w:val="00646C86"/>
    <w:rsid w:val="00656975"/>
    <w:rsid w:val="006759EA"/>
    <w:rsid w:val="00687EC6"/>
    <w:rsid w:val="00690D22"/>
    <w:rsid w:val="006A1EB0"/>
    <w:rsid w:val="006A2599"/>
    <w:rsid w:val="006A43E2"/>
    <w:rsid w:val="006A69AF"/>
    <w:rsid w:val="006A75DD"/>
    <w:rsid w:val="006B2203"/>
    <w:rsid w:val="006C3CE1"/>
    <w:rsid w:val="006C7167"/>
    <w:rsid w:val="006D788C"/>
    <w:rsid w:val="006E0B3B"/>
    <w:rsid w:val="006E1483"/>
    <w:rsid w:val="006E5886"/>
    <w:rsid w:val="006F0FD0"/>
    <w:rsid w:val="007035CA"/>
    <w:rsid w:val="00710821"/>
    <w:rsid w:val="00711548"/>
    <w:rsid w:val="00715703"/>
    <w:rsid w:val="00717E99"/>
    <w:rsid w:val="00721BE6"/>
    <w:rsid w:val="00727866"/>
    <w:rsid w:val="00730DF2"/>
    <w:rsid w:val="0074550A"/>
    <w:rsid w:val="00747C33"/>
    <w:rsid w:val="00751A65"/>
    <w:rsid w:val="00753F2B"/>
    <w:rsid w:val="007546DF"/>
    <w:rsid w:val="0075716A"/>
    <w:rsid w:val="0076748C"/>
    <w:rsid w:val="0077658C"/>
    <w:rsid w:val="00783F15"/>
    <w:rsid w:val="00784DA4"/>
    <w:rsid w:val="007859EA"/>
    <w:rsid w:val="00790830"/>
    <w:rsid w:val="00791234"/>
    <w:rsid w:val="00795C28"/>
    <w:rsid w:val="007A21A6"/>
    <w:rsid w:val="007A3963"/>
    <w:rsid w:val="007A4751"/>
    <w:rsid w:val="007C26A5"/>
    <w:rsid w:val="007C41B7"/>
    <w:rsid w:val="007C741F"/>
    <w:rsid w:val="007C7A99"/>
    <w:rsid w:val="007D1457"/>
    <w:rsid w:val="007E7383"/>
    <w:rsid w:val="007F44AC"/>
    <w:rsid w:val="008072C3"/>
    <w:rsid w:val="00815E17"/>
    <w:rsid w:val="00820C8C"/>
    <w:rsid w:val="008218F4"/>
    <w:rsid w:val="008230DD"/>
    <w:rsid w:val="008269F6"/>
    <w:rsid w:val="00826C85"/>
    <w:rsid w:val="0083753E"/>
    <w:rsid w:val="008415C0"/>
    <w:rsid w:val="00865116"/>
    <w:rsid w:val="00865860"/>
    <w:rsid w:val="00867F18"/>
    <w:rsid w:val="00880EB2"/>
    <w:rsid w:val="008834D9"/>
    <w:rsid w:val="008904E2"/>
    <w:rsid w:val="00890C01"/>
    <w:rsid w:val="00891C18"/>
    <w:rsid w:val="0089580A"/>
    <w:rsid w:val="008978CF"/>
    <w:rsid w:val="008A4783"/>
    <w:rsid w:val="008A793F"/>
    <w:rsid w:val="008B0518"/>
    <w:rsid w:val="008B2CE3"/>
    <w:rsid w:val="008C7984"/>
    <w:rsid w:val="008D08A8"/>
    <w:rsid w:val="008D1FD5"/>
    <w:rsid w:val="008E25C1"/>
    <w:rsid w:val="008F0BC7"/>
    <w:rsid w:val="008F23B9"/>
    <w:rsid w:val="008F2F52"/>
    <w:rsid w:val="009026EF"/>
    <w:rsid w:val="00902C6D"/>
    <w:rsid w:val="00922EC3"/>
    <w:rsid w:val="009278C2"/>
    <w:rsid w:val="009278D3"/>
    <w:rsid w:val="00937ADB"/>
    <w:rsid w:val="00942D1D"/>
    <w:rsid w:val="00947FC5"/>
    <w:rsid w:val="0095026A"/>
    <w:rsid w:val="00957232"/>
    <w:rsid w:val="00960473"/>
    <w:rsid w:val="009624D4"/>
    <w:rsid w:val="00965B2A"/>
    <w:rsid w:val="009738E7"/>
    <w:rsid w:val="00974D12"/>
    <w:rsid w:val="00975A0E"/>
    <w:rsid w:val="0097763A"/>
    <w:rsid w:val="00980054"/>
    <w:rsid w:val="00983C58"/>
    <w:rsid w:val="00984CEF"/>
    <w:rsid w:val="00986135"/>
    <w:rsid w:val="00991769"/>
    <w:rsid w:val="009A3240"/>
    <w:rsid w:val="009A3617"/>
    <w:rsid w:val="009A3BAB"/>
    <w:rsid w:val="009B1975"/>
    <w:rsid w:val="009B1F43"/>
    <w:rsid w:val="009B31EE"/>
    <w:rsid w:val="009C2021"/>
    <w:rsid w:val="009C70A7"/>
    <w:rsid w:val="009D46DD"/>
    <w:rsid w:val="009D6AC3"/>
    <w:rsid w:val="009D6D5D"/>
    <w:rsid w:val="009F1449"/>
    <w:rsid w:val="00A01307"/>
    <w:rsid w:val="00A01FA7"/>
    <w:rsid w:val="00A11116"/>
    <w:rsid w:val="00A12658"/>
    <w:rsid w:val="00A149A2"/>
    <w:rsid w:val="00A15865"/>
    <w:rsid w:val="00A22606"/>
    <w:rsid w:val="00A23DE3"/>
    <w:rsid w:val="00A31C49"/>
    <w:rsid w:val="00A32B64"/>
    <w:rsid w:val="00A4420A"/>
    <w:rsid w:val="00A4448C"/>
    <w:rsid w:val="00A44D4C"/>
    <w:rsid w:val="00A4627B"/>
    <w:rsid w:val="00A5329A"/>
    <w:rsid w:val="00A53BCA"/>
    <w:rsid w:val="00A56638"/>
    <w:rsid w:val="00A669F6"/>
    <w:rsid w:val="00A743BF"/>
    <w:rsid w:val="00A759F6"/>
    <w:rsid w:val="00A92230"/>
    <w:rsid w:val="00AA3AE6"/>
    <w:rsid w:val="00AB519A"/>
    <w:rsid w:val="00AD5B52"/>
    <w:rsid w:val="00AD6F7C"/>
    <w:rsid w:val="00B027FD"/>
    <w:rsid w:val="00B028FA"/>
    <w:rsid w:val="00B051BB"/>
    <w:rsid w:val="00B0538C"/>
    <w:rsid w:val="00B16366"/>
    <w:rsid w:val="00B17783"/>
    <w:rsid w:val="00B23929"/>
    <w:rsid w:val="00B337D2"/>
    <w:rsid w:val="00B40240"/>
    <w:rsid w:val="00B43872"/>
    <w:rsid w:val="00B459D2"/>
    <w:rsid w:val="00B51CB9"/>
    <w:rsid w:val="00B54761"/>
    <w:rsid w:val="00B57550"/>
    <w:rsid w:val="00B5798E"/>
    <w:rsid w:val="00B626C1"/>
    <w:rsid w:val="00B67288"/>
    <w:rsid w:val="00B74791"/>
    <w:rsid w:val="00B867ED"/>
    <w:rsid w:val="00B93C20"/>
    <w:rsid w:val="00B95E7E"/>
    <w:rsid w:val="00BA1DC3"/>
    <w:rsid w:val="00BA2F2D"/>
    <w:rsid w:val="00BB08B4"/>
    <w:rsid w:val="00BB7124"/>
    <w:rsid w:val="00BB7EE0"/>
    <w:rsid w:val="00BD00F0"/>
    <w:rsid w:val="00BD5123"/>
    <w:rsid w:val="00BD5F7D"/>
    <w:rsid w:val="00BD7485"/>
    <w:rsid w:val="00BE75B0"/>
    <w:rsid w:val="00BF6C63"/>
    <w:rsid w:val="00BF7457"/>
    <w:rsid w:val="00C03C21"/>
    <w:rsid w:val="00C07B97"/>
    <w:rsid w:val="00C07BE2"/>
    <w:rsid w:val="00C17157"/>
    <w:rsid w:val="00C204F0"/>
    <w:rsid w:val="00C23506"/>
    <w:rsid w:val="00C2680A"/>
    <w:rsid w:val="00C3558F"/>
    <w:rsid w:val="00C53677"/>
    <w:rsid w:val="00C553A9"/>
    <w:rsid w:val="00C5618B"/>
    <w:rsid w:val="00C636AC"/>
    <w:rsid w:val="00C65207"/>
    <w:rsid w:val="00C655F3"/>
    <w:rsid w:val="00C703FA"/>
    <w:rsid w:val="00C705E6"/>
    <w:rsid w:val="00C76038"/>
    <w:rsid w:val="00C833A2"/>
    <w:rsid w:val="00C932CB"/>
    <w:rsid w:val="00C9660A"/>
    <w:rsid w:val="00C96CC5"/>
    <w:rsid w:val="00CA4A9F"/>
    <w:rsid w:val="00CA5359"/>
    <w:rsid w:val="00CA61CA"/>
    <w:rsid w:val="00CB08E3"/>
    <w:rsid w:val="00CC2B9D"/>
    <w:rsid w:val="00CD0814"/>
    <w:rsid w:val="00CD1FA7"/>
    <w:rsid w:val="00CD753D"/>
    <w:rsid w:val="00CE0777"/>
    <w:rsid w:val="00CE4167"/>
    <w:rsid w:val="00CE606E"/>
    <w:rsid w:val="00CE7590"/>
    <w:rsid w:val="00CF0256"/>
    <w:rsid w:val="00D04B3A"/>
    <w:rsid w:val="00D05D29"/>
    <w:rsid w:val="00D22652"/>
    <w:rsid w:val="00D24627"/>
    <w:rsid w:val="00D24ED0"/>
    <w:rsid w:val="00D26C52"/>
    <w:rsid w:val="00D30A01"/>
    <w:rsid w:val="00D430E2"/>
    <w:rsid w:val="00D502A4"/>
    <w:rsid w:val="00D661DA"/>
    <w:rsid w:val="00D7082F"/>
    <w:rsid w:val="00D81752"/>
    <w:rsid w:val="00D85454"/>
    <w:rsid w:val="00D8673F"/>
    <w:rsid w:val="00D86918"/>
    <w:rsid w:val="00D90B3A"/>
    <w:rsid w:val="00DA065C"/>
    <w:rsid w:val="00DA64CF"/>
    <w:rsid w:val="00DB148C"/>
    <w:rsid w:val="00DB5419"/>
    <w:rsid w:val="00DC01A4"/>
    <w:rsid w:val="00DC03FE"/>
    <w:rsid w:val="00DC0CF7"/>
    <w:rsid w:val="00DC3360"/>
    <w:rsid w:val="00DC737B"/>
    <w:rsid w:val="00DE5586"/>
    <w:rsid w:val="00DE742A"/>
    <w:rsid w:val="00DF3172"/>
    <w:rsid w:val="00DF63B3"/>
    <w:rsid w:val="00E13B81"/>
    <w:rsid w:val="00E26337"/>
    <w:rsid w:val="00E2700E"/>
    <w:rsid w:val="00E27269"/>
    <w:rsid w:val="00E30B04"/>
    <w:rsid w:val="00E35136"/>
    <w:rsid w:val="00E5009B"/>
    <w:rsid w:val="00E51350"/>
    <w:rsid w:val="00E56284"/>
    <w:rsid w:val="00E64C88"/>
    <w:rsid w:val="00E805FF"/>
    <w:rsid w:val="00E82065"/>
    <w:rsid w:val="00E82AB9"/>
    <w:rsid w:val="00E855E5"/>
    <w:rsid w:val="00E86B90"/>
    <w:rsid w:val="00E87F65"/>
    <w:rsid w:val="00E95283"/>
    <w:rsid w:val="00E97975"/>
    <w:rsid w:val="00EA01D1"/>
    <w:rsid w:val="00EB7A4F"/>
    <w:rsid w:val="00ED0556"/>
    <w:rsid w:val="00ED1382"/>
    <w:rsid w:val="00ED2443"/>
    <w:rsid w:val="00ED6D16"/>
    <w:rsid w:val="00ED7593"/>
    <w:rsid w:val="00ED7BC7"/>
    <w:rsid w:val="00EE10CF"/>
    <w:rsid w:val="00EE243A"/>
    <w:rsid w:val="00EF44E6"/>
    <w:rsid w:val="00F0782E"/>
    <w:rsid w:val="00F15004"/>
    <w:rsid w:val="00F17DBF"/>
    <w:rsid w:val="00F17E06"/>
    <w:rsid w:val="00F24A3A"/>
    <w:rsid w:val="00F27470"/>
    <w:rsid w:val="00F36EC0"/>
    <w:rsid w:val="00F46283"/>
    <w:rsid w:val="00F50AEB"/>
    <w:rsid w:val="00F55440"/>
    <w:rsid w:val="00F64C72"/>
    <w:rsid w:val="00F66D2D"/>
    <w:rsid w:val="00F723F2"/>
    <w:rsid w:val="00F72554"/>
    <w:rsid w:val="00F73A96"/>
    <w:rsid w:val="00F77685"/>
    <w:rsid w:val="00F833D7"/>
    <w:rsid w:val="00F85663"/>
    <w:rsid w:val="00F973A9"/>
    <w:rsid w:val="00FA26D3"/>
    <w:rsid w:val="00FA2CF2"/>
    <w:rsid w:val="00FA7BE8"/>
    <w:rsid w:val="00FB0EAE"/>
    <w:rsid w:val="00FB24BC"/>
    <w:rsid w:val="00FB3F1F"/>
    <w:rsid w:val="00FB3F89"/>
    <w:rsid w:val="00FC2723"/>
    <w:rsid w:val="00FC786D"/>
    <w:rsid w:val="00FD6CC8"/>
    <w:rsid w:val="00FE070F"/>
    <w:rsid w:val="00FE2B3C"/>
    <w:rsid w:val="00FE3012"/>
    <w:rsid w:val="00FF27C1"/>
    <w:rsid w:val="00FF4408"/>
    <w:rsid w:val="00FF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15DEA642"/>
  <w15:chartTrackingRefBased/>
  <w15:docId w15:val="{A896787E-F502-43E6-87D4-4FFA3EF0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2D7C2A"/>
    <w:pPr>
      <w:keepNext/>
      <w:tabs>
        <w:tab w:val="left" w:pos="0"/>
        <w:tab w:val="right" w:pos="4976"/>
      </w:tabs>
      <w:ind w:left="26"/>
      <w:outlineLvl w:val="2"/>
    </w:pPr>
    <w:rPr>
      <w:rFonts w:cs="Miriam"/>
      <w:b/>
      <w:bCs/>
      <w:color w:val="0000FF"/>
      <w:sz w:val="16"/>
      <w:szCs w:val="16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32DF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3532DF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3532D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532DF"/>
    <w:rPr>
      <w:color w:val="0000FF"/>
      <w:u w:val="single"/>
    </w:rPr>
  </w:style>
  <w:style w:type="character" w:customStyle="1" w:styleId="a4">
    <w:name w:val="כותרת עליונה תו"/>
    <w:link w:val="a3"/>
    <w:rsid w:val="00CC2B9D"/>
    <w:rPr>
      <w:sz w:val="24"/>
      <w:szCs w:val="24"/>
    </w:rPr>
  </w:style>
  <w:style w:type="character" w:customStyle="1" w:styleId="30">
    <w:name w:val="כותרת 3 תו"/>
    <w:link w:val="3"/>
    <w:rsid w:val="002D7C2A"/>
    <w:rPr>
      <w:rFonts w:cs="Miriam"/>
      <w:b/>
      <w:bCs/>
      <w:color w:val="0000FF"/>
      <w:sz w:val="16"/>
      <w:szCs w:val="16"/>
      <w:lang w:eastAsia="he-IL"/>
    </w:rPr>
  </w:style>
  <w:style w:type="paragraph" w:styleId="a7">
    <w:name w:val="Body Text Indent"/>
    <w:basedOn w:val="a"/>
    <w:link w:val="a8"/>
    <w:rsid w:val="002D7C2A"/>
    <w:pPr>
      <w:tabs>
        <w:tab w:val="right" w:pos="4976"/>
      </w:tabs>
      <w:bidi w:val="0"/>
      <w:ind w:left="26"/>
    </w:pPr>
    <w:rPr>
      <w:rFonts w:cs="David"/>
      <w:color w:val="000080"/>
      <w:spacing w:val="4"/>
      <w:szCs w:val="16"/>
    </w:rPr>
  </w:style>
  <w:style w:type="character" w:customStyle="1" w:styleId="a8">
    <w:name w:val="כניסה בגוף טקסט תו"/>
    <w:link w:val="a7"/>
    <w:rsid w:val="002D7C2A"/>
    <w:rPr>
      <w:rFonts w:cs="David"/>
      <w:color w:val="000080"/>
      <w:spacing w:val="4"/>
      <w:sz w:val="24"/>
      <w:szCs w:val="16"/>
    </w:rPr>
  </w:style>
  <w:style w:type="paragraph" w:styleId="a9">
    <w:name w:val="footnote text"/>
    <w:basedOn w:val="a"/>
    <w:link w:val="aa"/>
    <w:semiHidden/>
    <w:rsid w:val="002D7C2A"/>
    <w:rPr>
      <w:sz w:val="20"/>
      <w:szCs w:val="20"/>
      <w:lang w:eastAsia="he-IL"/>
    </w:rPr>
  </w:style>
  <w:style w:type="character" w:customStyle="1" w:styleId="aa">
    <w:name w:val="טקסט הערת שוליים תו"/>
    <w:link w:val="a9"/>
    <w:semiHidden/>
    <w:rsid w:val="002D7C2A"/>
    <w:rPr>
      <w:lang w:eastAsia="he-IL"/>
    </w:rPr>
  </w:style>
  <w:style w:type="character" w:styleId="ab">
    <w:name w:val="footnote reference"/>
    <w:semiHidden/>
    <w:rsid w:val="002D7C2A"/>
    <w:rPr>
      <w:vertAlign w:val="superscript"/>
    </w:rPr>
  </w:style>
  <w:style w:type="character" w:customStyle="1" w:styleId="sc11">
    <w:name w:val="sc11"/>
    <w:basedOn w:val="a0"/>
    <w:rsid w:val="008834D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8834D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834D9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41">
    <w:name w:val="sc41"/>
    <w:basedOn w:val="a0"/>
    <w:rsid w:val="008834D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">
    <w:name w:val="sc5"/>
    <w:basedOn w:val="a0"/>
    <w:rsid w:val="008834D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834D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834D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ac">
    <w:name w:val="Placeholder Text"/>
    <w:basedOn w:val="a0"/>
    <w:uiPriority w:val="99"/>
    <w:semiHidden/>
    <w:rsid w:val="001547E7"/>
    <w:rPr>
      <w:color w:val="808080"/>
    </w:rPr>
  </w:style>
  <w:style w:type="paragraph" w:styleId="ad">
    <w:name w:val="Revision"/>
    <w:hidden/>
    <w:uiPriority w:val="99"/>
    <w:semiHidden/>
    <w:rsid w:val="003E5565"/>
    <w:rPr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3E5565"/>
    <w:rPr>
      <w:rFonts w:ascii="Segoe UI" w:hAnsi="Segoe UI" w:cs="Segoe UI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3E55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97109-6120-412C-B953-27DD97192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593</Words>
  <Characters>3668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Albalak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avihay grigiac</dc:creator>
  <cp:keywords/>
  <cp:lastModifiedBy>Avihay g</cp:lastModifiedBy>
  <cp:revision>23</cp:revision>
  <cp:lastPrinted>2014-11-02T13:24:00Z</cp:lastPrinted>
  <dcterms:created xsi:type="dcterms:W3CDTF">2018-12-11T10:06:00Z</dcterms:created>
  <dcterms:modified xsi:type="dcterms:W3CDTF">2019-05-15T15:22:00Z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-1979140370</vt:i4>
  </property>
</Properties>
</file>